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9D668" w14:textId="77777777" w:rsidR="00753E83" w:rsidRPr="00753E83" w:rsidRDefault="007669C1" w:rsidP="00753E83">
      <w:pPr>
        <w:spacing w:line="480" w:lineRule="auto"/>
        <w:rPr>
          <w:rFonts w:ascii="Times New Roman" w:hAnsi="Times New Roman" w:cs="Times New Roman"/>
          <w:sz w:val="24"/>
          <w:szCs w:val="24"/>
        </w:rPr>
      </w:pPr>
      <w:r>
        <w:rPr>
          <w:rFonts w:ascii="Times New Roman" w:hAnsi="Times New Roman" w:cs="Times New Roman"/>
          <w:sz w:val="24"/>
          <w:szCs w:val="24"/>
        </w:rPr>
        <w:t>3</w:t>
      </w:r>
      <w:r w:rsidR="00753E83">
        <w:rPr>
          <w:rFonts w:ascii="Times New Roman" w:hAnsi="Times New Roman" w:cs="Times New Roman"/>
          <w:sz w:val="24"/>
          <w:szCs w:val="24"/>
        </w:rPr>
        <w:t>.3 Frame</w:t>
      </w:r>
      <w:commentRangeStart w:id="0"/>
      <w:ins w:id="1" w:author="Janet Hempstead" w:date="2013-11-29T22:14:00Z">
        <w:r w:rsidR="000D02CA">
          <w:rPr>
            <w:rFonts w:ascii="Times New Roman" w:hAnsi="Times New Roman" w:cs="Times New Roman"/>
            <w:sz w:val="24"/>
            <w:szCs w:val="24"/>
          </w:rPr>
          <w:t xml:space="preserve"> [Jacob Hawley]</w:t>
        </w:r>
        <w:commentRangeEnd w:id="0"/>
        <w:r w:rsidR="000D02CA">
          <w:rPr>
            <w:rStyle w:val="CommentReference"/>
          </w:rPr>
          <w:commentReference w:id="0"/>
        </w:r>
      </w:ins>
    </w:p>
    <w:p w14:paraId="5F2346CB" w14:textId="77777777" w:rsidR="00C01424" w:rsidRPr="00753E83" w:rsidRDefault="00C01424" w:rsidP="00753E83">
      <w:pPr>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frame </w:t>
      </w:r>
      <w:r w:rsidR="007669C1">
        <w:rPr>
          <w:rFonts w:ascii="Times New Roman" w:hAnsi="Times New Roman" w:cs="Times New Roman"/>
          <w:sz w:val="24"/>
          <w:szCs w:val="24"/>
        </w:rPr>
        <w:t xml:space="preserve">of the Vehicle </w:t>
      </w:r>
      <w:r w:rsidRPr="00753E83">
        <w:rPr>
          <w:rFonts w:ascii="Times New Roman" w:hAnsi="Times New Roman" w:cs="Times New Roman"/>
          <w:sz w:val="24"/>
          <w:szCs w:val="24"/>
        </w:rPr>
        <w:t xml:space="preserve">must be able to support the weight of the rider, outer shell, and interior components. With all the weight on the frame the wheel placement plays an important role. The frame of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must be designed in such a way that the rider is always saf</w:t>
      </w:r>
      <w:r w:rsidR="007669C1">
        <w:rPr>
          <w:rFonts w:ascii="Times New Roman" w:hAnsi="Times New Roman" w:cs="Times New Roman"/>
          <w:sz w:val="24"/>
          <w:szCs w:val="24"/>
        </w:rPr>
        <w:t>e. The Vehicle</w:t>
      </w:r>
      <w:r w:rsidR="00F06701">
        <w:rPr>
          <w:rFonts w:ascii="Times New Roman" w:hAnsi="Times New Roman" w:cs="Times New Roman"/>
          <w:sz w:val="24"/>
          <w:szCs w:val="24"/>
        </w:rPr>
        <w:t xml:space="preserve"> must not tip or</w:t>
      </w:r>
      <w:r w:rsidRPr="00753E83">
        <w:rPr>
          <w:rFonts w:ascii="Times New Roman" w:hAnsi="Times New Roman" w:cs="Times New Roman"/>
          <w:sz w:val="24"/>
          <w:szCs w:val="24"/>
        </w:rPr>
        <w:t xml:space="preserve"> flip over in anyway. Also</w:t>
      </w:r>
      <w:ins w:id="2" w:author="Janet Hempstead" w:date="2013-11-29T22:39:00Z">
        <w:r w:rsidR="00CC4E33">
          <w:rPr>
            <w:rFonts w:ascii="Times New Roman" w:hAnsi="Times New Roman" w:cs="Times New Roman"/>
            <w:sz w:val="24"/>
            <w:szCs w:val="24"/>
          </w:rPr>
          <w:t>,</w:t>
        </w:r>
      </w:ins>
      <w:r w:rsidRPr="00753E83">
        <w:rPr>
          <w:rFonts w:ascii="Times New Roman" w:hAnsi="Times New Roman" w:cs="Times New Roman"/>
          <w:sz w:val="24"/>
          <w:szCs w:val="24"/>
        </w:rPr>
        <w:t xml:space="preserve"> the rider must be able to maintain visibility and handling in any situation</w:t>
      </w:r>
      <w:del w:id="3" w:author="Janet Hempstead" w:date="2013-11-29T22:15:00Z">
        <w:r w:rsidRPr="00753E83" w:rsidDel="000D02CA">
          <w:rPr>
            <w:rFonts w:ascii="Times New Roman" w:hAnsi="Times New Roman" w:cs="Times New Roman"/>
            <w:sz w:val="24"/>
            <w:szCs w:val="24"/>
          </w:rPr>
          <w:delText>s</w:delText>
        </w:r>
      </w:del>
      <w:r w:rsidRPr="00753E83">
        <w:rPr>
          <w:rFonts w:ascii="Times New Roman" w:hAnsi="Times New Roman" w:cs="Times New Roman"/>
          <w:sz w:val="24"/>
          <w:szCs w:val="24"/>
        </w:rPr>
        <w:t xml:space="preserve">. To make sure that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the safest </w:t>
      </w:r>
      <w:ins w:id="4" w:author="Janet Hempstead" w:date="2013-11-29T22:15:00Z">
        <w:r w:rsidR="000D02CA">
          <w:rPr>
            <w:rFonts w:ascii="Times New Roman" w:hAnsi="Times New Roman" w:cs="Times New Roman"/>
            <w:sz w:val="24"/>
            <w:szCs w:val="24"/>
          </w:rPr>
          <w:t xml:space="preserve">that </w:t>
        </w:r>
      </w:ins>
      <w:r w:rsidRPr="00753E83">
        <w:rPr>
          <w:rFonts w:ascii="Times New Roman" w:hAnsi="Times New Roman" w:cs="Times New Roman"/>
          <w:sz w:val="24"/>
          <w:szCs w:val="24"/>
        </w:rPr>
        <w:t>it can be</w:t>
      </w:r>
      <w:ins w:id="5" w:author="Janet Hempstead" w:date="2013-11-29T22:16:00Z">
        <w:r w:rsidR="000D02CA">
          <w:rPr>
            <w:rFonts w:ascii="Times New Roman" w:hAnsi="Times New Roman" w:cs="Times New Roman"/>
            <w:sz w:val="24"/>
            <w:szCs w:val="24"/>
          </w:rPr>
          <w:t>,</w:t>
        </w:r>
      </w:ins>
      <w:r w:rsidRPr="00753E83">
        <w:rPr>
          <w:rFonts w:ascii="Times New Roman" w:hAnsi="Times New Roman" w:cs="Times New Roman"/>
          <w:sz w:val="24"/>
          <w:szCs w:val="24"/>
        </w:rPr>
        <w:t xml:space="preserve"> two engineering principles were examined. The first principle was </w:t>
      </w:r>
      <w:r w:rsidRPr="00753E83">
        <w:rPr>
          <w:rFonts w:ascii="Times New Roman" w:hAnsi="Times New Roman" w:cs="Times New Roman"/>
          <w:i/>
          <w:sz w:val="24"/>
          <w:szCs w:val="24"/>
        </w:rPr>
        <w:t>force distribution</w:t>
      </w:r>
      <w:ins w:id="6" w:author="Janet Hempstead" w:date="2013-11-29T22:16:00Z">
        <w:r w:rsidR="000D02CA">
          <w:rPr>
            <w:rFonts w:ascii="Times New Roman" w:hAnsi="Times New Roman" w:cs="Times New Roman"/>
            <w:i/>
            <w:sz w:val="24"/>
            <w:szCs w:val="24"/>
          </w:rPr>
          <w:t>.</w:t>
        </w:r>
      </w:ins>
      <w:del w:id="7" w:author="Janet Hempstead" w:date="2013-11-29T22:16:00Z">
        <w:r w:rsidRPr="00753E83" w:rsidDel="000D02CA">
          <w:rPr>
            <w:rFonts w:ascii="Times New Roman" w:hAnsi="Times New Roman" w:cs="Times New Roman"/>
            <w:i/>
            <w:sz w:val="24"/>
            <w:szCs w:val="24"/>
          </w:rPr>
          <w:delText>,</w:delText>
        </w:r>
      </w:del>
      <w:r w:rsidRPr="00753E83">
        <w:rPr>
          <w:rFonts w:ascii="Times New Roman" w:hAnsi="Times New Roman" w:cs="Times New Roman"/>
          <w:i/>
          <w:sz w:val="24"/>
          <w:szCs w:val="24"/>
        </w:rPr>
        <w:t xml:space="preserve"> </w:t>
      </w:r>
      <w:ins w:id="8" w:author="Janet Hempstead" w:date="2013-11-29T22:16:00Z">
        <w:r w:rsidR="000D02CA">
          <w:rPr>
            <w:rFonts w:ascii="Times New Roman" w:hAnsi="Times New Roman" w:cs="Times New Roman"/>
            <w:sz w:val="24"/>
            <w:szCs w:val="24"/>
          </w:rPr>
          <w:t>W</w:t>
        </w:r>
      </w:ins>
      <w:del w:id="9" w:author="Janet Hempstead" w:date="2013-11-29T22:16:00Z">
        <w:r w:rsidRPr="00753E83" w:rsidDel="000D02CA">
          <w:rPr>
            <w:rFonts w:ascii="Times New Roman" w:hAnsi="Times New Roman" w:cs="Times New Roman"/>
            <w:sz w:val="24"/>
            <w:szCs w:val="24"/>
          </w:rPr>
          <w:delText>w</w:delText>
        </w:r>
      </w:del>
      <w:r w:rsidRPr="00753E83">
        <w:rPr>
          <w:rFonts w:ascii="Times New Roman" w:hAnsi="Times New Roman" w:cs="Times New Roman"/>
          <w:sz w:val="24"/>
          <w:szCs w:val="24"/>
        </w:rPr>
        <w:t xml:space="preserve">ithin force distribution two aspects were </w:t>
      </w:r>
      <w:commentRangeStart w:id="10"/>
      <w:r w:rsidRPr="00753E83">
        <w:rPr>
          <w:rFonts w:ascii="Times New Roman" w:hAnsi="Times New Roman" w:cs="Times New Roman"/>
          <w:sz w:val="24"/>
          <w:szCs w:val="24"/>
        </w:rPr>
        <w:t>looked at</w:t>
      </w:r>
      <w:commentRangeEnd w:id="10"/>
      <w:r w:rsidR="000D02CA">
        <w:rPr>
          <w:rStyle w:val="CommentReference"/>
        </w:rPr>
        <w:commentReference w:id="10"/>
      </w:r>
      <w:del w:id="11" w:author="Janet Hempstead" w:date="2013-11-29T22:17:00Z">
        <w:r w:rsidRPr="00753E83" w:rsidDel="000D02CA">
          <w:rPr>
            <w:rFonts w:ascii="Times New Roman" w:hAnsi="Times New Roman" w:cs="Times New Roman"/>
            <w:sz w:val="24"/>
            <w:szCs w:val="24"/>
          </w:rPr>
          <w:delText>, both</w:delText>
        </w:r>
      </w:del>
      <w:ins w:id="12" w:author="Janet Hempstead" w:date="2013-11-29T22:17:00Z">
        <w:r w:rsidR="000D02CA">
          <w:rPr>
            <w:rFonts w:ascii="Times New Roman" w:hAnsi="Times New Roman" w:cs="Times New Roman"/>
            <w:sz w:val="24"/>
            <w:szCs w:val="24"/>
          </w:rPr>
          <w:t>:</w:t>
        </w:r>
      </w:ins>
      <w:r w:rsidRPr="00753E83">
        <w:rPr>
          <w:rFonts w:ascii="Times New Roman" w:hAnsi="Times New Roman" w:cs="Times New Roman"/>
          <w:sz w:val="24"/>
          <w:szCs w:val="24"/>
        </w:rPr>
        <w:t xml:space="preserve"> wheel and seat placement. The second principle </w:t>
      </w:r>
      <w:r w:rsidRPr="00753E83">
        <w:rPr>
          <w:rFonts w:ascii="Times New Roman" w:hAnsi="Times New Roman" w:cs="Times New Roman"/>
          <w:i/>
          <w:sz w:val="24"/>
          <w:szCs w:val="24"/>
        </w:rPr>
        <w:t>is centre of mass</w:t>
      </w:r>
      <w:r w:rsidRPr="00753E83">
        <w:rPr>
          <w:rFonts w:ascii="Times New Roman" w:hAnsi="Times New Roman" w:cs="Times New Roman"/>
          <w:sz w:val="24"/>
          <w:szCs w:val="24"/>
        </w:rPr>
        <w:t xml:space="preserve">, which was determined by the height of the seat </w:t>
      </w:r>
      <w:del w:id="13" w:author="Janet Hempstead" w:date="2013-11-29T22:17:00Z">
        <w:r w:rsidRPr="00753E83" w:rsidDel="000D02CA">
          <w:rPr>
            <w:rFonts w:ascii="Times New Roman" w:hAnsi="Times New Roman" w:cs="Times New Roman"/>
            <w:sz w:val="24"/>
            <w:szCs w:val="24"/>
          </w:rPr>
          <w:delText>off of</w:delText>
        </w:r>
      </w:del>
      <w:ins w:id="14" w:author="Janet Hempstead" w:date="2013-11-29T22:17:00Z">
        <w:r w:rsidR="000D02CA">
          <w:rPr>
            <w:rFonts w:ascii="Times New Roman" w:hAnsi="Times New Roman" w:cs="Times New Roman"/>
            <w:sz w:val="24"/>
            <w:szCs w:val="24"/>
          </w:rPr>
          <w:t>from</w:t>
        </w:r>
      </w:ins>
      <w:r w:rsidRPr="00753E83">
        <w:rPr>
          <w:rFonts w:ascii="Times New Roman" w:hAnsi="Times New Roman" w:cs="Times New Roman"/>
          <w:sz w:val="24"/>
          <w:szCs w:val="24"/>
        </w:rPr>
        <w:t xml:space="preserve"> the ground.</w:t>
      </w:r>
    </w:p>
    <w:p w14:paraId="675FD2FA" w14:textId="77777777" w:rsidR="004D24B4" w:rsidRPr="007669C1" w:rsidRDefault="00C028B4" w:rsidP="007669C1">
      <w:pPr>
        <w:pStyle w:val="ListParagraph"/>
        <w:numPr>
          <w:ilvl w:val="2"/>
          <w:numId w:val="3"/>
        </w:numPr>
        <w:spacing w:line="480" w:lineRule="auto"/>
        <w:rPr>
          <w:rFonts w:ascii="Times New Roman" w:hAnsi="Times New Roman" w:cs="Times New Roman"/>
          <w:sz w:val="24"/>
          <w:szCs w:val="24"/>
        </w:rPr>
      </w:pPr>
      <w:r w:rsidRPr="007669C1">
        <w:rPr>
          <w:rFonts w:ascii="Times New Roman" w:hAnsi="Times New Roman" w:cs="Times New Roman"/>
          <w:sz w:val="24"/>
          <w:szCs w:val="24"/>
        </w:rPr>
        <w:t>Force distribution</w:t>
      </w:r>
    </w:p>
    <w:p w14:paraId="622DBCFA" w14:textId="77777777" w:rsidR="00400BC3" w:rsidRPr="007669C1" w:rsidRDefault="007669C1" w:rsidP="007669C1">
      <w:pPr>
        <w:spacing w:line="480" w:lineRule="auto"/>
        <w:ind w:left="567"/>
        <w:rPr>
          <w:rFonts w:ascii="Times New Roman" w:hAnsi="Times New Roman" w:cs="Times New Roman"/>
          <w:sz w:val="24"/>
          <w:szCs w:val="24"/>
        </w:rPr>
      </w:pPr>
      <w:r>
        <w:rPr>
          <w:rFonts w:ascii="Times New Roman" w:hAnsi="Times New Roman" w:cs="Times New Roman"/>
          <w:sz w:val="24"/>
          <w:szCs w:val="24"/>
        </w:rPr>
        <w:t xml:space="preserve">3.3.1.1 </w:t>
      </w:r>
      <w:r w:rsidR="00F4737D" w:rsidRPr="007669C1">
        <w:rPr>
          <w:rFonts w:ascii="Times New Roman" w:hAnsi="Times New Roman" w:cs="Times New Roman"/>
          <w:sz w:val="24"/>
          <w:szCs w:val="24"/>
        </w:rPr>
        <w:t>W</w:t>
      </w:r>
      <w:r w:rsidR="00C028B4" w:rsidRPr="007669C1">
        <w:rPr>
          <w:rFonts w:ascii="Times New Roman" w:hAnsi="Times New Roman" w:cs="Times New Roman"/>
          <w:sz w:val="24"/>
          <w:szCs w:val="24"/>
        </w:rPr>
        <w:t xml:space="preserve">heel </w:t>
      </w:r>
      <w:r w:rsidR="00C01424" w:rsidRPr="007669C1">
        <w:rPr>
          <w:rFonts w:ascii="Times New Roman" w:hAnsi="Times New Roman" w:cs="Times New Roman"/>
          <w:sz w:val="24"/>
          <w:szCs w:val="24"/>
        </w:rPr>
        <w:t>placement</w:t>
      </w:r>
    </w:p>
    <w:p w14:paraId="0FB79BD7" w14:textId="77777777" w:rsidR="0034739D" w:rsidRDefault="00400BC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Wheel placement </w:t>
      </w:r>
      <w:commentRangeStart w:id="15"/>
      <w:r w:rsidRPr="00753E83">
        <w:rPr>
          <w:rFonts w:ascii="Times New Roman" w:hAnsi="Times New Roman" w:cs="Times New Roman"/>
          <w:sz w:val="24"/>
          <w:szCs w:val="24"/>
        </w:rPr>
        <w:t>will</w:t>
      </w:r>
      <w:r w:rsidR="00F06701">
        <w:rPr>
          <w:rFonts w:ascii="Times New Roman" w:hAnsi="Times New Roman" w:cs="Times New Roman"/>
          <w:sz w:val="24"/>
          <w:szCs w:val="24"/>
        </w:rPr>
        <w:t xml:space="preserve"> be</w:t>
      </w:r>
      <w:commentRangeEnd w:id="15"/>
      <w:r w:rsidR="000D02CA">
        <w:rPr>
          <w:rStyle w:val="CommentReference"/>
        </w:rPr>
        <w:commentReference w:id="15"/>
      </w:r>
      <w:r w:rsidRPr="00753E83">
        <w:rPr>
          <w:rFonts w:ascii="Times New Roman" w:hAnsi="Times New Roman" w:cs="Times New Roman"/>
          <w:sz w:val="24"/>
          <w:szCs w:val="24"/>
        </w:rPr>
        <w:t xml:space="preserve"> determined based on the length of the </w:t>
      </w:r>
      <w:r w:rsidRPr="00753E83">
        <w:rPr>
          <w:rFonts w:ascii="Times New Roman" w:hAnsi="Times New Roman" w:cs="Times New Roman"/>
          <w:i/>
          <w:sz w:val="24"/>
          <w:szCs w:val="24"/>
        </w:rPr>
        <w:t>wheel base</w:t>
      </w:r>
      <w:r w:rsidRPr="00753E83">
        <w:rPr>
          <w:rFonts w:ascii="Times New Roman" w:hAnsi="Times New Roman" w:cs="Times New Roman"/>
          <w:sz w:val="24"/>
          <w:szCs w:val="24"/>
        </w:rPr>
        <w:t>.</w:t>
      </w:r>
      <w:r w:rsidR="00C028B4" w:rsidRPr="00753E83">
        <w:rPr>
          <w:rFonts w:ascii="Times New Roman" w:hAnsi="Times New Roman" w:cs="Times New Roman"/>
          <w:sz w:val="24"/>
          <w:szCs w:val="24"/>
        </w:rPr>
        <w:t xml:space="preserve"> A wheel base that is t</w:t>
      </w:r>
      <w:r w:rsidR="00F06701">
        <w:rPr>
          <w:rFonts w:ascii="Times New Roman" w:hAnsi="Times New Roman" w:cs="Times New Roman"/>
          <w:sz w:val="24"/>
          <w:szCs w:val="24"/>
        </w:rPr>
        <w:t>o</w:t>
      </w:r>
      <w:r w:rsidR="00C028B4" w:rsidRPr="00753E83">
        <w:rPr>
          <w:rFonts w:ascii="Times New Roman" w:hAnsi="Times New Roman" w:cs="Times New Roman"/>
          <w:sz w:val="24"/>
          <w:szCs w:val="24"/>
        </w:rPr>
        <w:t xml:space="preserve">o long </w:t>
      </w:r>
      <w:del w:id="16" w:author="Janet Hempstead" w:date="2013-11-29T22:19:00Z">
        <w:r w:rsidR="00C028B4" w:rsidRPr="00753E83" w:rsidDel="000D02CA">
          <w:rPr>
            <w:rFonts w:ascii="Times New Roman" w:hAnsi="Times New Roman" w:cs="Times New Roman"/>
            <w:sz w:val="24"/>
            <w:szCs w:val="24"/>
          </w:rPr>
          <w:delText xml:space="preserve">will </w:delText>
        </w:r>
      </w:del>
      <w:r w:rsidR="00C028B4" w:rsidRPr="00753E83">
        <w:rPr>
          <w:rFonts w:ascii="Times New Roman" w:hAnsi="Times New Roman" w:cs="Times New Roman"/>
          <w:sz w:val="24"/>
          <w:szCs w:val="24"/>
        </w:rPr>
        <w:t>result</w:t>
      </w:r>
      <w:ins w:id="17" w:author="Janet Hempstead" w:date="2013-11-29T22:19:00Z">
        <w:r w:rsidR="000D02CA">
          <w:rPr>
            <w:rFonts w:ascii="Times New Roman" w:hAnsi="Times New Roman" w:cs="Times New Roman"/>
            <w:sz w:val="24"/>
            <w:szCs w:val="24"/>
          </w:rPr>
          <w:t>s</w:t>
        </w:r>
      </w:ins>
      <w:r w:rsidR="00C028B4" w:rsidRPr="00753E83">
        <w:rPr>
          <w:rFonts w:ascii="Times New Roman" w:hAnsi="Times New Roman" w:cs="Times New Roman"/>
          <w:sz w:val="24"/>
          <w:szCs w:val="24"/>
        </w:rPr>
        <w:t xml:space="preserve"> in the </w:t>
      </w:r>
      <w:r w:rsidR="007669C1">
        <w:rPr>
          <w:rFonts w:ascii="Times New Roman" w:hAnsi="Times New Roman" w:cs="Times New Roman"/>
          <w:sz w:val="24"/>
          <w:szCs w:val="24"/>
        </w:rPr>
        <w:t>Vehicle</w:t>
      </w:r>
      <w:r w:rsidR="00C028B4" w:rsidRPr="00753E83">
        <w:rPr>
          <w:rFonts w:ascii="Times New Roman" w:hAnsi="Times New Roman" w:cs="Times New Roman"/>
          <w:sz w:val="24"/>
          <w:szCs w:val="24"/>
        </w:rPr>
        <w:t xml:space="preserve"> </w:t>
      </w:r>
      <w:del w:id="18" w:author="Janet Hempstead" w:date="2013-11-29T22:19:00Z">
        <w:r w:rsidR="00C028B4" w:rsidRPr="00753E83" w:rsidDel="000D02CA">
          <w:rPr>
            <w:rFonts w:ascii="Times New Roman" w:hAnsi="Times New Roman" w:cs="Times New Roman"/>
            <w:sz w:val="24"/>
            <w:szCs w:val="24"/>
          </w:rPr>
          <w:delText>to have</w:delText>
        </w:r>
      </w:del>
      <w:ins w:id="19" w:author="Janet Hempstead" w:date="2013-11-29T22:19:00Z">
        <w:r w:rsidR="000D02CA">
          <w:rPr>
            <w:rFonts w:ascii="Times New Roman" w:hAnsi="Times New Roman" w:cs="Times New Roman"/>
            <w:sz w:val="24"/>
            <w:szCs w:val="24"/>
          </w:rPr>
          <w:t>having</w:t>
        </w:r>
      </w:ins>
      <w:r w:rsidR="00C028B4" w:rsidRPr="00753E83">
        <w:rPr>
          <w:rFonts w:ascii="Times New Roman" w:hAnsi="Times New Roman" w:cs="Times New Roman"/>
          <w:sz w:val="24"/>
          <w:szCs w:val="24"/>
        </w:rPr>
        <w:t xml:space="preserve"> reduced ha</w:t>
      </w:r>
      <w:r w:rsidR="007669C1">
        <w:rPr>
          <w:rFonts w:ascii="Times New Roman" w:hAnsi="Times New Roman" w:cs="Times New Roman"/>
          <w:sz w:val="24"/>
          <w:szCs w:val="24"/>
        </w:rPr>
        <w:t>ndling. It will also cause the Vehicle</w:t>
      </w:r>
      <w:r w:rsidR="00C028B4" w:rsidRPr="00753E83">
        <w:rPr>
          <w:rFonts w:ascii="Times New Roman" w:hAnsi="Times New Roman" w:cs="Times New Roman"/>
          <w:sz w:val="24"/>
          <w:szCs w:val="24"/>
        </w:rPr>
        <w:t xml:space="preserve"> to have a greater </w:t>
      </w:r>
      <w:r w:rsidR="00C028B4" w:rsidRPr="00753E83">
        <w:rPr>
          <w:rFonts w:ascii="Times New Roman" w:hAnsi="Times New Roman" w:cs="Times New Roman"/>
          <w:i/>
          <w:sz w:val="24"/>
          <w:szCs w:val="24"/>
        </w:rPr>
        <w:t>turning radius</w:t>
      </w:r>
      <w:r w:rsidR="00C028B4" w:rsidRPr="00753E83">
        <w:rPr>
          <w:rFonts w:ascii="Times New Roman" w:hAnsi="Times New Roman" w:cs="Times New Roman"/>
          <w:sz w:val="24"/>
          <w:szCs w:val="24"/>
        </w:rPr>
        <w:t xml:space="preserve">. The long wheel base </w:t>
      </w:r>
      <w:r w:rsidRPr="00753E83">
        <w:rPr>
          <w:rFonts w:ascii="Times New Roman" w:hAnsi="Times New Roman" w:cs="Times New Roman"/>
          <w:sz w:val="24"/>
          <w:szCs w:val="24"/>
        </w:rPr>
        <w:t>will result in</w:t>
      </w:r>
      <w:r w:rsidR="00C028B4" w:rsidRPr="00753E83">
        <w:rPr>
          <w:rFonts w:ascii="Times New Roman" w:hAnsi="Times New Roman" w:cs="Times New Roman"/>
          <w:sz w:val="24"/>
          <w:szCs w:val="24"/>
        </w:rPr>
        <w:t xml:space="preserve"> </w:t>
      </w:r>
      <w:r w:rsidRPr="00753E83">
        <w:rPr>
          <w:rFonts w:ascii="Times New Roman" w:hAnsi="Times New Roman" w:cs="Times New Roman"/>
          <w:sz w:val="24"/>
          <w:szCs w:val="24"/>
        </w:rPr>
        <w:t xml:space="preserve">the most unstable </w:t>
      </w:r>
      <w:r w:rsidR="007669C1">
        <w:rPr>
          <w:rFonts w:ascii="Times New Roman" w:hAnsi="Times New Roman" w:cs="Times New Roman"/>
          <w:sz w:val="24"/>
          <w:szCs w:val="24"/>
        </w:rPr>
        <w:t>Vehicle</w:t>
      </w:r>
      <w:ins w:id="20" w:author="Janet Hempstead" w:date="2013-11-29T22:20:00Z">
        <w:r w:rsidR="000D02CA">
          <w:rPr>
            <w:rFonts w:ascii="Times New Roman" w:hAnsi="Times New Roman" w:cs="Times New Roman"/>
            <w:sz w:val="24"/>
            <w:szCs w:val="24"/>
          </w:rPr>
          <w:t>:</w:t>
        </w:r>
      </w:ins>
      <w:del w:id="21" w:author="Janet Hempstead" w:date="2013-11-29T22:20:00Z">
        <w:r w:rsidR="00C028B4" w:rsidRPr="00753E83" w:rsidDel="000D02CA">
          <w:rPr>
            <w:rFonts w:ascii="Times New Roman" w:hAnsi="Times New Roman" w:cs="Times New Roman"/>
            <w:sz w:val="24"/>
            <w:szCs w:val="24"/>
          </w:rPr>
          <w:delText>,</w:delText>
        </w:r>
      </w:del>
      <w:r w:rsidR="00C028B4" w:rsidRPr="00753E83">
        <w:rPr>
          <w:rFonts w:ascii="Times New Roman" w:hAnsi="Times New Roman" w:cs="Times New Roman"/>
          <w:sz w:val="24"/>
          <w:szCs w:val="24"/>
        </w:rPr>
        <w:t xml:space="preserve"> the longer the wheel base the easier</w:t>
      </w:r>
      <w:r w:rsidR="00F06701">
        <w:rPr>
          <w:rFonts w:ascii="Times New Roman" w:hAnsi="Times New Roman" w:cs="Times New Roman"/>
          <w:sz w:val="24"/>
          <w:szCs w:val="24"/>
        </w:rPr>
        <w:t xml:space="preserve"> it is for the bike to tip over</w:t>
      </w:r>
      <w:r w:rsidR="00F4737D" w:rsidRPr="00753E83">
        <w:rPr>
          <w:rFonts w:ascii="Times New Roman" w:hAnsi="Times New Roman" w:cs="Times New Roman"/>
          <w:sz w:val="24"/>
          <w:szCs w:val="24"/>
        </w:rPr>
        <w:t xml:space="preserve"> or roll. On the positive side</w:t>
      </w:r>
      <w:ins w:id="22" w:author="Janet Hempstead" w:date="2013-11-29T22:20:00Z">
        <w:r w:rsidR="000D02CA">
          <w:rPr>
            <w:rFonts w:ascii="Times New Roman" w:hAnsi="Times New Roman" w:cs="Times New Roman"/>
            <w:sz w:val="24"/>
            <w:szCs w:val="24"/>
          </w:rPr>
          <w:t>,</w:t>
        </w:r>
      </w:ins>
      <w:r w:rsidR="00F4737D" w:rsidRPr="00753E83">
        <w:rPr>
          <w:rFonts w:ascii="Times New Roman" w:hAnsi="Times New Roman" w:cs="Times New Roman"/>
          <w:sz w:val="24"/>
          <w:szCs w:val="24"/>
        </w:rPr>
        <w:t xml:space="preserve"> a long wheel base provides a more comfortable and smooth ride since the rider is further</w:t>
      </w:r>
      <w:r w:rsidRPr="00753E83">
        <w:rPr>
          <w:rFonts w:ascii="Times New Roman" w:hAnsi="Times New Roman" w:cs="Times New Roman"/>
          <w:sz w:val="24"/>
          <w:szCs w:val="24"/>
        </w:rPr>
        <w:t xml:space="preserve"> away from the wheels</w:t>
      </w:r>
      <w:r w:rsidR="00F4737D" w:rsidRPr="00753E83">
        <w:rPr>
          <w:rFonts w:ascii="Times New Roman" w:hAnsi="Times New Roman" w:cs="Times New Roman"/>
          <w:sz w:val="24"/>
          <w:szCs w:val="24"/>
        </w:rPr>
        <w:t>.</w:t>
      </w:r>
      <w:r w:rsidR="00154A06" w:rsidRPr="00753E83">
        <w:rPr>
          <w:rFonts w:ascii="Times New Roman" w:hAnsi="Times New Roman" w:cs="Times New Roman"/>
          <w:sz w:val="24"/>
          <w:szCs w:val="24"/>
        </w:rPr>
        <w:t xml:space="preserve"> Figure 1 is an example of a recumbent bike with a long wheel base</w:t>
      </w:r>
      <w:ins w:id="23" w:author="Janet Hempstead" w:date="2013-11-29T22:20:00Z">
        <w:r w:rsidR="000D02CA">
          <w:rPr>
            <w:rFonts w:ascii="Times New Roman" w:hAnsi="Times New Roman" w:cs="Times New Roman"/>
            <w:sz w:val="24"/>
            <w:szCs w:val="24"/>
          </w:rPr>
          <w:t xml:space="preserve">.  </w:t>
        </w:r>
        <w:proofErr w:type="gramStart"/>
        <w:r w:rsidR="000D02CA">
          <w:rPr>
            <w:rFonts w:ascii="Times New Roman" w:hAnsi="Times New Roman" w:cs="Times New Roman"/>
            <w:sz w:val="24"/>
            <w:szCs w:val="24"/>
          </w:rPr>
          <w:t>A</w:t>
        </w:r>
      </w:ins>
      <w:proofErr w:type="gramEnd"/>
      <w:del w:id="24" w:author="Janet Hempstead" w:date="2013-11-29T22:20:00Z">
        <w:r w:rsidR="00154A06" w:rsidRPr="00753E83" w:rsidDel="000D02CA">
          <w:rPr>
            <w:rFonts w:ascii="Times New Roman" w:hAnsi="Times New Roman" w:cs="Times New Roman"/>
            <w:sz w:val="24"/>
            <w:szCs w:val="24"/>
          </w:rPr>
          <w:delText>, a</w:delText>
        </w:r>
      </w:del>
      <w:r w:rsidR="00154A06" w:rsidRPr="00753E83">
        <w:rPr>
          <w:rFonts w:ascii="Times New Roman" w:hAnsi="Times New Roman" w:cs="Times New Roman"/>
          <w:sz w:val="24"/>
          <w:szCs w:val="24"/>
        </w:rPr>
        <w:t>lthough the bike in the figure is not a tricycle it depicts what a long wheel base may look like.</w:t>
      </w:r>
    </w:p>
    <w:p w14:paraId="11E2327E" w14:textId="77777777"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lastRenderedPageBreak/>
        <w:t xml:space="preserve"> </w:t>
      </w:r>
      <w:r w:rsidRPr="00753E83">
        <w:rPr>
          <w:rFonts w:ascii="Times New Roman" w:hAnsi="Times New Roman" w:cs="Times New Roman"/>
          <w:noProof/>
          <w:sz w:val="24"/>
          <w:szCs w:val="24"/>
          <w:lang w:eastAsia="en-CA"/>
        </w:rPr>
        <w:drawing>
          <wp:inline distT="0" distB="0" distL="0" distR="0" wp14:anchorId="3A646E58" wp14:editId="39E9EE80">
            <wp:extent cx="1967024" cy="1203054"/>
            <wp:effectExtent l="0" t="0" r="0" b="0"/>
            <wp:docPr id="1" name="Picture 1" descr="C:\Users\Jake\Documents\Year two\CCDP\Papers\Street Figh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Street Fighter-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7024" cy="1203054"/>
                    </a:xfrm>
                    <a:prstGeom prst="rect">
                      <a:avLst/>
                    </a:prstGeom>
                    <a:noFill/>
                    <a:ln>
                      <a:noFill/>
                    </a:ln>
                  </pic:spPr>
                </pic:pic>
              </a:graphicData>
            </a:graphic>
          </wp:inline>
        </w:drawing>
      </w:r>
    </w:p>
    <w:p w14:paraId="2DB7C5C5" w14:textId="77777777" w:rsidR="00154A06" w:rsidRPr="0034739D" w:rsidRDefault="0034739D" w:rsidP="00753E83">
      <w:pPr>
        <w:pStyle w:val="ListParagraph"/>
        <w:spacing w:line="480" w:lineRule="auto"/>
        <w:rPr>
          <w:rFonts w:ascii="Times New Roman" w:hAnsi="Times New Roman" w:cs="Times New Roman"/>
          <w:sz w:val="18"/>
          <w:szCs w:val="18"/>
        </w:rPr>
      </w:pPr>
      <w:r>
        <w:rPr>
          <w:rFonts w:ascii="Times New Roman" w:hAnsi="Times New Roman" w:cs="Times New Roman"/>
          <w:sz w:val="24"/>
          <w:szCs w:val="24"/>
        </w:rPr>
        <w:t xml:space="preserve">    </w:t>
      </w:r>
      <w:r w:rsidR="00154A06" w:rsidRPr="0034739D">
        <w:rPr>
          <w:rFonts w:ascii="Times New Roman" w:hAnsi="Times New Roman" w:cs="Times New Roman"/>
          <w:sz w:val="18"/>
          <w:szCs w:val="18"/>
        </w:rPr>
        <w:t>Figure 1: Long Wheel Base [1]</w:t>
      </w:r>
    </w:p>
    <w:p w14:paraId="7E2AE0AB" w14:textId="77777777" w:rsidR="00154A06" w:rsidRPr="00753E83" w:rsidRDefault="00F4737D" w:rsidP="00753E83">
      <w:pPr>
        <w:pStyle w:val="ListParagraph"/>
        <w:spacing w:line="480" w:lineRule="auto"/>
        <w:rPr>
          <w:rFonts w:ascii="Times New Roman" w:hAnsi="Times New Roman" w:cs="Times New Roman"/>
          <w:noProof/>
          <w:sz w:val="24"/>
          <w:szCs w:val="24"/>
          <w:lang w:eastAsia="en-CA"/>
        </w:rPr>
      </w:pPr>
      <w:r w:rsidRPr="00753E83">
        <w:rPr>
          <w:rFonts w:ascii="Times New Roman" w:hAnsi="Times New Roman" w:cs="Times New Roman"/>
          <w:sz w:val="24"/>
          <w:szCs w:val="24"/>
        </w:rPr>
        <w:t xml:space="preserve"> The short wheel base leads to a sturdier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with better handling, and a smaller turning radius. The rider is almost on top of the front wheels with a short wheel base</w:t>
      </w:r>
      <w:ins w:id="25" w:author="Janet Hempstead" w:date="2013-11-29T22:21:00Z">
        <w:r w:rsidR="000D02CA">
          <w:rPr>
            <w:rFonts w:ascii="Times New Roman" w:hAnsi="Times New Roman" w:cs="Times New Roman"/>
            <w:sz w:val="24"/>
            <w:szCs w:val="24"/>
          </w:rPr>
          <w:t>,</w:t>
        </w:r>
      </w:ins>
      <w:r w:rsidRPr="00753E83">
        <w:rPr>
          <w:rFonts w:ascii="Times New Roman" w:hAnsi="Times New Roman" w:cs="Times New Roman"/>
          <w:sz w:val="24"/>
          <w:szCs w:val="24"/>
        </w:rPr>
        <w:t xml:space="preserve"> resulting in a bumpier and uncomfortable ride. Also, since the rider is almost on top of the front wheels, the rear wheel will not have enough weight on it. </w:t>
      </w:r>
      <w:r w:rsidR="00400BC3" w:rsidRPr="00753E83">
        <w:rPr>
          <w:rFonts w:ascii="Times New Roman" w:hAnsi="Times New Roman" w:cs="Times New Roman"/>
          <w:sz w:val="24"/>
          <w:szCs w:val="24"/>
        </w:rPr>
        <w:t>A lack of</w:t>
      </w:r>
      <w:r w:rsidRPr="00753E83">
        <w:rPr>
          <w:rFonts w:ascii="Times New Roman" w:hAnsi="Times New Roman" w:cs="Times New Roman"/>
          <w:sz w:val="24"/>
          <w:szCs w:val="24"/>
        </w:rPr>
        <w:t xml:space="preserve"> weight on the rear tire will cause the tire </w:t>
      </w:r>
      <w:del w:id="26" w:author="Janet Hempstead" w:date="2013-11-29T22:21:00Z">
        <w:r w:rsidRPr="00753E83" w:rsidDel="000D02CA">
          <w:rPr>
            <w:rFonts w:ascii="Times New Roman" w:hAnsi="Times New Roman" w:cs="Times New Roman"/>
            <w:sz w:val="24"/>
            <w:szCs w:val="24"/>
          </w:rPr>
          <w:delText>to not</w:delText>
        </w:r>
      </w:del>
      <w:ins w:id="27" w:author="Janet Hempstead" w:date="2013-11-29T22:21:00Z">
        <w:r w:rsidR="000D02CA">
          <w:rPr>
            <w:rFonts w:ascii="Times New Roman" w:hAnsi="Times New Roman" w:cs="Times New Roman"/>
            <w:sz w:val="24"/>
            <w:szCs w:val="24"/>
          </w:rPr>
          <w:t>not to</w:t>
        </w:r>
      </w:ins>
      <w:r w:rsidRPr="00753E83">
        <w:rPr>
          <w:rFonts w:ascii="Times New Roman" w:hAnsi="Times New Roman" w:cs="Times New Roman"/>
          <w:sz w:val="24"/>
          <w:szCs w:val="24"/>
        </w:rPr>
        <w:t xml:space="preserve"> gain enough </w:t>
      </w:r>
      <w:r w:rsidRPr="00753E83">
        <w:rPr>
          <w:rFonts w:ascii="Times New Roman" w:hAnsi="Times New Roman" w:cs="Times New Roman"/>
          <w:i/>
          <w:sz w:val="24"/>
          <w:szCs w:val="24"/>
        </w:rPr>
        <w:t xml:space="preserve">traction </w:t>
      </w:r>
      <w:r w:rsidRPr="00753E83">
        <w:rPr>
          <w:rFonts w:ascii="Times New Roman" w:hAnsi="Times New Roman" w:cs="Times New Roman"/>
          <w:sz w:val="24"/>
          <w:szCs w:val="24"/>
        </w:rPr>
        <w:t>and spin out, or the rider could flip forward when applying the brakes.</w:t>
      </w:r>
      <w:r w:rsidR="00380E9F" w:rsidRPr="00753E83">
        <w:rPr>
          <w:rFonts w:ascii="Times New Roman" w:hAnsi="Times New Roman" w:cs="Times New Roman"/>
          <w:sz w:val="24"/>
          <w:szCs w:val="24"/>
        </w:rPr>
        <w:t xml:space="preserve"> </w:t>
      </w:r>
      <w:r w:rsidR="00154A06" w:rsidRPr="00753E83">
        <w:rPr>
          <w:rFonts w:ascii="Times New Roman" w:hAnsi="Times New Roman" w:cs="Times New Roman"/>
          <w:sz w:val="24"/>
          <w:szCs w:val="24"/>
        </w:rPr>
        <w:t xml:space="preserve"> Look at figure 2 for an example of a short wheel base.</w:t>
      </w:r>
      <w:r w:rsidR="00154A06" w:rsidRPr="00753E83">
        <w:rPr>
          <w:rFonts w:ascii="Times New Roman" w:hAnsi="Times New Roman" w:cs="Times New Roman"/>
          <w:noProof/>
          <w:sz w:val="24"/>
          <w:szCs w:val="24"/>
          <w:lang w:eastAsia="en-CA"/>
        </w:rPr>
        <w:t xml:space="preserve"> </w:t>
      </w:r>
    </w:p>
    <w:p w14:paraId="4DF9F29C" w14:textId="77777777"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5E6F77BE" wp14:editId="7551ACA8">
            <wp:extent cx="1839433" cy="1489530"/>
            <wp:effectExtent l="0" t="0" r="8890" b="0"/>
            <wp:docPr id="2" name="Picture 2" descr="C:\Users\Jake\Documents\Year two\CCDP\Papers\Untitled 0 00 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apers\Untitled 0 00 02-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806" cy="1493071"/>
                    </a:xfrm>
                    <a:prstGeom prst="rect">
                      <a:avLst/>
                    </a:prstGeom>
                    <a:noFill/>
                    <a:ln>
                      <a:noFill/>
                    </a:ln>
                  </pic:spPr>
                </pic:pic>
              </a:graphicData>
            </a:graphic>
          </wp:inline>
        </w:drawing>
      </w:r>
      <w:bookmarkStart w:id="28" w:name="_GoBack"/>
      <w:bookmarkEnd w:id="28"/>
    </w:p>
    <w:p w14:paraId="08DD397F" w14:textId="77777777" w:rsidR="00154A06" w:rsidRPr="0034739D" w:rsidRDefault="00154A06"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2: Short Wheel Base [2]</w:t>
      </w:r>
    </w:p>
    <w:p w14:paraId="29F3630D" w14:textId="77777777" w:rsidR="00F4737D" w:rsidRPr="00753E83" w:rsidRDefault="00380E9F"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Therefore the ideal wheel base</w:t>
      </w:r>
      <w:r w:rsidR="00E27395">
        <w:rPr>
          <w:rFonts w:ascii="Times New Roman" w:hAnsi="Times New Roman" w:cs="Times New Roman"/>
          <w:sz w:val="24"/>
          <w:szCs w:val="24"/>
        </w:rPr>
        <w:t xml:space="preserve"> is 12</w:t>
      </w:r>
      <w:r w:rsidR="00753E83" w:rsidRPr="00753E83">
        <w:rPr>
          <w:rFonts w:ascii="Times New Roman" w:hAnsi="Times New Roman" w:cs="Times New Roman"/>
          <w:sz w:val="24"/>
          <w:szCs w:val="24"/>
        </w:rPr>
        <w:t>0 cm</w:t>
      </w:r>
      <w:r w:rsidR="007669C1">
        <w:rPr>
          <w:rFonts w:ascii="Times New Roman" w:hAnsi="Times New Roman" w:cs="Times New Roman"/>
          <w:sz w:val="24"/>
          <w:szCs w:val="24"/>
        </w:rPr>
        <w:t xml:space="preserve"> </w:t>
      </w:r>
      <w:r w:rsidR="007669C1" w:rsidRPr="00753E83">
        <w:rPr>
          <w:rFonts w:ascii="Times New Roman" w:hAnsi="Times New Roman" w:cs="Times New Roman"/>
          <w:sz w:val="24"/>
          <w:szCs w:val="24"/>
        </w:rPr>
        <w:t>[3]</w:t>
      </w:r>
      <w:r w:rsidR="007669C1">
        <w:rPr>
          <w:rFonts w:ascii="Times New Roman" w:hAnsi="Times New Roman" w:cs="Times New Roman"/>
          <w:sz w:val="24"/>
          <w:szCs w:val="24"/>
        </w:rPr>
        <w:t xml:space="preserve"> to best suit the Vehicle based on the dimensions stated in section 3.1, Shape and Size.</w:t>
      </w:r>
      <w:r w:rsidR="00753E83" w:rsidRPr="00753E83">
        <w:rPr>
          <w:rFonts w:ascii="Times New Roman" w:hAnsi="Times New Roman" w:cs="Times New Roman"/>
          <w:sz w:val="24"/>
          <w:szCs w:val="24"/>
        </w:rPr>
        <w:t xml:space="preserve"> </w:t>
      </w:r>
      <w:r w:rsidRPr="00753E83">
        <w:rPr>
          <w:rFonts w:ascii="Times New Roman" w:hAnsi="Times New Roman" w:cs="Times New Roman"/>
          <w:sz w:val="24"/>
          <w:szCs w:val="24"/>
        </w:rPr>
        <w:t>This distance is chosen to ensure maximum comfort, handling, and safety.</w:t>
      </w:r>
    </w:p>
    <w:p w14:paraId="792BC01D" w14:textId="77777777" w:rsidR="00F4737D" w:rsidRPr="007669C1" w:rsidRDefault="00F4737D" w:rsidP="007669C1">
      <w:pPr>
        <w:pStyle w:val="ListParagraph"/>
        <w:numPr>
          <w:ilvl w:val="3"/>
          <w:numId w:val="4"/>
        </w:numPr>
        <w:spacing w:line="480" w:lineRule="auto"/>
        <w:rPr>
          <w:rFonts w:ascii="Times New Roman" w:hAnsi="Times New Roman" w:cs="Times New Roman"/>
          <w:sz w:val="24"/>
          <w:szCs w:val="24"/>
        </w:rPr>
      </w:pPr>
      <w:r w:rsidRPr="007669C1">
        <w:rPr>
          <w:rFonts w:ascii="Times New Roman" w:hAnsi="Times New Roman" w:cs="Times New Roman"/>
          <w:sz w:val="24"/>
          <w:szCs w:val="24"/>
        </w:rPr>
        <w:t>Seat placement</w:t>
      </w:r>
    </w:p>
    <w:p w14:paraId="1E7602F0" w14:textId="77777777" w:rsidR="001C6160"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Where the seat is placed is also a big factor in force distribution as the rider may be very heavy and is directly on top of the frame</w:t>
      </w:r>
      <w:ins w:id="29" w:author="Janet Hempstead" w:date="2013-11-29T22:23:00Z">
        <w:r w:rsidR="000D02CA">
          <w:rPr>
            <w:rFonts w:ascii="Times New Roman" w:hAnsi="Times New Roman" w:cs="Times New Roman"/>
            <w:sz w:val="24"/>
            <w:szCs w:val="24"/>
          </w:rPr>
          <w:t>.</w:t>
        </w:r>
      </w:ins>
      <w:r w:rsidR="00380E9F" w:rsidRPr="00753E83">
        <w:rPr>
          <w:rFonts w:ascii="Times New Roman" w:hAnsi="Times New Roman" w:cs="Times New Roman"/>
          <w:sz w:val="24"/>
          <w:szCs w:val="24"/>
        </w:rPr>
        <w:t xml:space="preserve"> A seat that is too close to the rear tires can </w:t>
      </w:r>
      <w:r w:rsidR="00380E9F" w:rsidRPr="00753E83">
        <w:rPr>
          <w:rFonts w:ascii="Times New Roman" w:hAnsi="Times New Roman" w:cs="Times New Roman"/>
          <w:sz w:val="24"/>
          <w:szCs w:val="24"/>
        </w:rPr>
        <w:lastRenderedPageBreak/>
        <w:t>result in the bike flipping backwards while riding</w:t>
      </w:r>
      <w:ins w:id="30" w:author="Janet Hempstead" w:date="2013-11-29T22:23:00Z">
        <w:r w:rsidR="000D02CA">
          <w:rPr>
            <w:rFonts w:ascii="Times New Roman" w:hAnsi="Times New Roman" w:cs="Times New Roman"/>
            <w:sz w:val="24"/>
            <w:szCs w:val="24"/>
          </w:rPr>
          <w:t>.</w:t>
        </w:r>
      </w:ins>
      <w:del w:id="31" w:author="Janet Hempstead" w:date="2013-11-29T22:23:00Z">
        <w:r w:rsidR="00380E9F" w:rsidRPr="00753E83" w:rsidDel="000D02CA">
          <w:rPr>
            <w:rFonts w:ascii="Times New Roman" w:hAnsi="Times New Roman" w:cs="Times New Roman"/>
            <w:sz w:val="24"/>
            <w:szCs w:val="24"/>
          </w:rPr>
          <w:delText>,</w:delText>
        </w:r>
      </w:del>
      <w:r w:rsidR="00380E9F" w:rsidRPr="00753E83">
        <w:rPr>
          <w:rFonts w:ascii="Times New Roman" w:hAnsi="Times New Roman" w:cs="Times New Roman"/>
          <w:sz w:val="24"/>
          <w:szCs w:val="24"/>
        </w:rPr>
        <w:t xml:space="preserve"> </w:t>
      </w:r>
      <w:ins w:id="32" w:author="Janet Hempstead" w:date="2013-11-29T22:23:00Z">
        <w:r w:rsidR="000D02CA">
          <w:rPr>
            <w:rFonts w:ascii="Times New Roman" w:hAnsi="Times New Roman" w:cs="Times New Roman"/>
            <w:sz w:val="24"/>
            <w:szCs w:val="24"/>
          </w:rPr>
          <w:t>A</w:t>
        </w:r>
      </w:ins>
      <w:del w:id="33" w:author="Janet Hempstead" w:date="2013-11-29T22:23:00Z">
        <w:r w:rsidR="00380E9F" w:rsidRPr="00753E83" w:rsidDel="000D02CA">
          <w:rPr>
            <w:rFonts w:ascii="Times New Roman" w:hAnsi="Times New Roman" w:cs="Times New Roman"/>
            <w:sz w:val="24"/>
            <w:szCs w:val="24"/>
          </w:rPr>
          <w:delText>a</w:delText>
        </w:r>
      </w:del>
      <w:r w:rsidR="00380E9F" w:rsidRPr="00753E83">
        <w:rPr>
          <w:rFonts w:ascii="Times New Roman" w:hAnsi="Times New Roman" w:cs="Times New Roman"/>
          <w:sz w:val="24"/>
          <w:szCs w:val="24"/>
        </w:rPr>
        <w:t xml:space="preserve"> seat </w:t>
      </w:r>
      <w:ins w:id="34" w:author="Janet Hempstead" w:date="2013-11-29T22:23:00Z">
        <w:r w:rsidR="000D02CA">
          <w:rPr>
            <w:rFonts w:ascii="Times New Roman" w:hAnsi="Times New Roman" w:cs="Times New Roman"/>
            <w:sz w:val="24"/>
            <w:szCs w:val="24"/>
          </w:rPr>
          <w:t xml:space="preserve">that is </w:t>
        </w:r>
      </w:ins>
      <w:r w:rsidR="00380E9F" w:rsidRPr="00753E83">
        <w:rPr>
          <w:rFonts w:ascii="Times New Roman" w:hAnsi="Times New Roman" w:cs="Times New Roman"/>
          <w:sz w:val="24"/>
          <w:szCs w:val="24"/>
        </w:rPr>
        <w:t>too close to the front tires could</w:t>
      </w:r>
      <w:del w:id="35" w:author="Janet Hempstead" w:date="2013-11-29T22:24:00Z">
        <w:r w:rsidR="00380E9F" w:rsidRPr="00753E83" w:rsidDel="000D02CA">
          <w:rPr>
            <w:rFonts w:ascii="Times New Roman" w:hAnsi="Times New Roman" w:cs="Times New Roman"/>
            <w:sz w:val="24"/>
            <w:szCs w:val="24"/>
          </w:rPr>
          <w:delText xml:space="preserve"> also</w:delText>
        </w:r>
      </w:del>
      <w:r w:rsidR="00380E9F" w:rsidRPr="00753E83">
        <w:rPr>
          <w:rFonts w:ascii="Times New Roman" w:hAnsi="Times New Roman" w:cs="Times New Roman"/>
          <w:sz w:val="24"/>
          <w:szCs w:val="24"/>
        </w:rPr>
        <w:t xml:space="preserve"> cause the bike to flip forward when braking. If the seat is too close to either tire the rider could be uncomfortable. If the seat is </w:t>
      </w:r>
      <w:r w:rsidR="00CA4808" w:rsidRPr="00753E83">
        <w:rPr>
          <w:rFonts w:ascii="Times New Roman" w:hAnsi="Times New Roman" w:cs="Times New Roman"/>
          <w:sz w:val="24"/>
          <w:szCs w:val="24"/>
        </w:rPr>
        <w:t>too</w:t>
      </w:r>
      <w:r w:rsidR="00380E9F" w:rsidRPr="00753E83">
        <w:rPr>
          <w:rFonts w:ascii="Times New Roman" w:hAnsi="Times New Roman" w:cs="Times New Roman"/>
          <w:sz w:val="24"/>
          <w:szCs w:val="24"/>
        </w:rPr>
        <w:t xml:space="preserve"> close to the rear the bike will be less sturdy and could tip easier. </w:t>
      </w:r>
      <w:r w:rsidRPr="00753E83">
        <w:rPr>
          <w:rFonts w:ascii="Times New Roman" w:hAnsi="Times New Roman" w:cs="Times New Roman"/>
          <w:sz w:val="24"/>
          <w:szCs w:val="24"/>
        </w:rPr>
        <w:t xml:space="preserve"> The best seat placement is the ratio of 70/</w:t>
      </w:r>
      <w:proofErr w:type="gramStart"/>
      <w:r w:rsidRPr="00753E83">
        <w:rPr>
          <w:rFonts w:ascii="Times New Roman" w:hAnsi="Times New Roman" w:cs="Times New Roman"/>
          <w:sz w:val="24"/>
          <w:szCs w:val="24"/>
        </w:rPr>
        <w:t>30</w:t>
      </w:r>
      <w:ins w:id="36" w:author="Janet Hempstead" w:date="2013-11-29T22:24:00Z">
        <w:r w:rsidR="000D02CA">
          <w:rPr>
            <w:rFonts w:ascii="Times New Roman" w:hAnsi="Times New Roman" w:cs="Times New Roman"/>
            <w:sz w:val="24"/>
            <w:szCs w:val="24"/>
          </w:rPr>
          <w:t>,</w:t>
        </w:r>
      </w:ins>
      <w:proofErr w:type="gramEnd"/>
      <w:r w:rsidRPr="00753E83">
        <w:rPr>
          <w:rFonts w:ascii="Times New Roman" w:hAnsi="Times New Roman" w:cs="Times New Roman"/>
          <w:sz w:val="24"/>
          <w:szCs w:val="24"/>
        </w:rPr>
        <w:t xml:space="preserve"> measured front tires to back tire</w:t>
      </w:r>
      <w:r w:rsidR="00753E83" w:rsidRPr="00753E83">
        <w:rPr>
          <w:rFonts w:ascii="Times New Roman" w:hAnsi="Times New Roman" w:cs="Times New Roman"/>
          <w:sz w:val="24"/>
          <w:szCs w:val="24"/>
        </w:rPr>
        <w:t xml:space="preserve"> [4]</w:t>
      </w:r>
      <w:del w:id="37" w:author="Janet Hempstead" w:date="2013-11-29T22:25:00Z">
        <w:r w:rsidRPr="00753E83" w:rsidDel="000D02CA">
          <w:rPr>
            <w:rFonts w:ascii="Times New Roman" w:hAnsi="Times New Roman" w:cs="Times New Roman"/>
            <w:sz w:val="24"/>
            <w:szCs w:val="24"/>
          </w:rPr>
          <w:delText xml:space="preserve">. That is </w:delText>
        </w:r>
      </w:del>
      <w:ins w:id="38" w:author="Janet Hempstead" w:date="2013-11-29T22:25:00Z">
        <w:r w:rsidR="000D02CA">
          <w:rPr>
            <w:rFonts w:ascii="Times New Roman" w:hAnsi="Times New Roman" w:cs="Times New Roman"/>
            <w:sz w:val="24"/>
            <w:szCs w:val="24"/>
          </w:rPr>
          <w:t xml:space="preserve">: </w:t>
        </w:r>
      </w:ins>
      <w:r w:rsidRPr="00753E83">
        <w:rPr>
          <w:rFonts w:ascii="Times New Roman" w:hAnsi="Times New Roman" w:cs="Times New Roman"/>
          <w:sz w:val="24"/>
          <w:szCs w:val="24"/>
        </w:rPr>
        <w:t>70 % of the distance towards the front tires if measuring the wheel base starting at the back tire</w:t>
      </w:r>
      <w:ins w:id="39" w:author="Janet Hempstead" w:date="2013-11-29T22:25:00Z">
        <w:r w:rsidR="000D02CA">
          <w:rPr>
            <w:rFonts w:ascii="Times New Roman" w:hAnsi="Times New Roman" w:cs="Times New Roman"/>
            <w:sz w:val="24"/>
            <w:szCs w:val="24"/>
          </w:rPr>
          <w:t xml:space="preserve">.  </w:t>
        </w:r>
      </w:ins>
      <w:del w:id="40" w:author="Janet Hempstead" w:date="2013-11-29T22:25:00Z">
        <w:r w:rsidR="00CA4808" w:rsidRPr="00753E83" w:rsidDel="000D02CA">
          <w:rPr>
            <w:rFonts w:ascii="Times New Roman" w:hAnsi="Times New Roman" w:cs="Times New Roman"/>
            <w:sz w:val="24"/>
            <w:szCs w:val="24"/>
          </w:rPr>
          <w:delText xml:space="preserve">, or </w:delText>
        </w:r>
      </w:del>
      <w:ins w:id="41" w:author="Janet Hempstead" w:date="2013-11-29T22:25:00Z">
        <w:r w:rsidR="000D02CA">
          <w:rPr>
            <w:rFonts w:ascii="Times New Roman" w:hAnsi="Times New Roman" w:cs="Times New Roman"/>
            <w:sz w:val="24"/>
            <w:szCs w:val="24"/>
          </w:rPr>
          <w:t>B</w:t>
        </w:r>
      </w:ins>
      <w:del w:id="42" w:author="Janet Hempstead" w:date="2013-11-29T22:25:00Z">
        <w:r w:rsidR="00CA4808" w:rsidRPr="00753E83" w:rsidDel="000D02CA">
          <w:rPr>
            <w:rFonts w:ascii="Times New Roman" w:hAnsi="Times New Roman" w:cs="Times New Roman"/>
            <w:sz w:val="24"/>
            <w:szCs w:val="24"/>
          </w:rPr>
          <w:delText>b</w:delText>
        </w:r>
      </w:del>
      <w:r w:rsidR="00CA4808" w:rsidRPr="00753E83">
        <w:rPr>
          <w:rFonts w:ascii="Times New Roman" w:hAnsi="Times New Roman" w:cs="Times New Roman"/>
          <w:sz w:val="24"/>
          <w:szCs w:val="24"/>
        </w:rPr>
        <w:t>ase</w:t>
      </w:r>
      <w:r w:rsidR="00E27395">
        <w:rPr>
          <w:rFonts w:ascii="Times New Roman" w:hAnsi="Times New Roman" w:cs="Times New Roman"/>
          <w:sz w:val="24"/>
          <w:szCs w:val="24"/>
        </w:rPr>
        <w:t>d on the wheel base length of 120cm the seat will be 84</w:t>
      </w:r>
      <w:r w:rsidR="00CA4808" w:rsidRPr="00753E83">
        <w:rPr>
          <w:rFonts w:ascii="Times New Roman" w:hAnsi="Times New Roman" w:cs="Times New Roman"/>
          <w:sz w:val="24"/>
          <w:szCs w:val="24"/>
        </w:rPr>
        <w:t xml:space="preserve"> cm from the rear tire towards the front</w:t>
      </w:r>
      <w:r w:rsidRPr="00753E83">
        <w:rPr>
          <w:rFonts w:ascii="Times New Roman" w:hAnsi="Times New Roman" w:cs="Times New Roman"/>
          <w:sz w:val="24"/>
          <w:szCs w:val="24"/>
        </w:rPr>
        <w:t>. Since the number can vary slightly</w:t>
      </w:r>
      <w:r w:rsidR="00CA4808" w:rsidRPr="00753E83">
        <w:rPr>
          <w:rFonts w:ascii="Times New Roman" w:hAnsi="Times New Roman" w:cs="Times New Roman"/>
          <w:sz w:val="24"/>
          <w:szCs w:val="24"/>
        </w:rPr>
        <w:t>, and is just the most ideal placement, the seat</w:t>
      </w:r>
      <w:r w:rsidRPr="00753E83">
        <w:rPr>
          <w:rFonts w:ascii="Times New Roman" w:hAnsi="Times New Roman" w:cs="Times New Roman"/>
          <w:sz w:val="24"/>
          <w:szCs w:val="24"/>
        </w:rPr>
        <w:t xml:space="preserve"> </w:t>
      </w:r>
      <w:del w:id="43" w:author="Janet Hempstead" w:date="2013-11-29T22:26:00Z">
        <w:r w:rsidRPr="00753E83" w:rsidDel="000D02CA">
          <w:rPr>
            <w:rFonts w:ascii="Times New Roman" w:hAnsi="Times New Roman" w:cs="Times New Roman"/>
            <w:sz w:val="24"/>
            <w:szCs w:val="24"/>
          </w:rPr>
          <w:delText xml:space="preserve">will </w:delText>
        </w:r>
      </w:del>
      <w:ins w:id="44" w:author="Janet Hempstead" w:date="2013-11-29T22:26:00Z">
        <w:r w:rsidR="000D02CA">
          <w:rPr>
            <w:rFonts w:ascii="Times New Roman" w:hAnsi="Times New Roman" w:cs="Times New Roman"/>
            <w:sz w:val="24"/>
            <w:szCs w:val="24"/>
          </w:rPr>
          <w:t xml:space="preserve">should </w:t>
        </w:r>
      </w:ins>
      <w:r w:rsidRPr="00753E83">
        <w:rPr>
          <w:rFonts w:ascii="Times New Roman" w:hAnsi="Times New Roman" w:cs="Times New Roman"/>
          <w:sz w:val="24"/>
          <w:szCs w:val="24"/>
        </w:rPr>
        <w:t>be able to slide forward and backwards to tailor to the rider</w:t>
      </w:r>
      <w:ins w:id="45" w:author="Janet Hempstead" w:date="2013-11-29T22:26:00Z">
        <w:r w:rsidR="000D02CA">
          <w:rPr>
            <w:rFonts w:ascii="Times New Roman" w:hAnsi="Times New Roman" w:cs="Times New Roman"/>
            <w:sz w:val="24"/>
            <w:szCs w:val="24"/>
          </w:rPr>
          <w:t>’</w:t>
        </w:r>
      </w:ins>
      <w:r w:rsidRPr="00753E83">
        <w:rPr>
          <w:rFonts w:ascii="Times New Roman" w:hAnsi="Times New Roman" w:cs="Times New Roman"/>
          <w:sz w:val="24"/>
          <w:szCs w:val="24"/>
        </w:rPr>
        <w:t>s comfort</w:t>
      </w:r>
      <w:r w:rsidR="00CA4808" w:rsidRPr="00753E83">
        <w:rPr>
          <w:rFonts w:ascii="Times New Roman" w:hAnsi="Times New Roman" w:cs="Times New Roman"/>
          <w:sz w:val="24"/>
          <w:szCs w:val="24"/>
        </w:rPr>
        <w:t xml:space="preserve">, which </w:t>
      </w:r>
      <w:r w:rsidR="007669C1">
        <w:rPr>
          <w:rFonts w:ascii="Times New Roman" w:hAnsi="Times New Roman" w:cs="Times New Roman"/>
          <w:sz w:val="24"/>
          <w:szCs w:val="24"/>
        </w:rPr>
        <w:t>is</w:t>
      </w:r>
      <w:r w:rsidR="00CA4808" w:rsidRPr="00753E83">
        <w:rPr>
          <w:rFonts w:ascii="Times New Roman" w:hAnsi="Times New Roman" w:cs="Times New Roman"/>
          <w:sz w:val="24"/>
          <w:szCs w:val="24"/>
        </w:rPr>
        <w:t xml:space="preserve"> examined more in the </w:t>
      </w:r>
      <w:r w:rsidR="007669C1">
        <w:rPr>
          <w:rFonts w:ascii="Times New Roman" w:hAnsi="Times New Roman" w:cs="Times New Roman"/>
          <w:sz w:val="24"/>
          <w:szCs w:val="24"/>
        </w:rPr>
        <w:t>I</w:t>
      </w:r>
      <w:r w:rsidR="00CA4808" w:rsidRPr="00753E83">
        <w:rPr>
          <w:rFonts w:ascii="Times New Roman" w:hAnsi="Times New Roman" w:cs="Times New Roman"/>
          <w:sz w:val="24"/>
          <w:szCs w:val="24"/>
        </w:rPr>
        <w:t>nterior</w:t>
      </w:r>
      <w:r w:rsidR="007669C1">
        <w:rPr>
          <w:rFonts w:ascii="Times New Roman" w:hAnsi="Times New Roman" w:cs="Times New Roman"/>
          <w:sz w:val="24"/>
          <w:szCs w:val="24"/>
        </w:rPr>
        <w:t>,</w:t>
      </w:r>
      <w:r w:rsidR="00CA4808" w:rsidRPr="00753E83">
        <w:rPr>
          <w:rFonts w:ascii="Times New Roman" w:hAnsi="Times New Roman" w:cs="Times New Roman"/>
          <w:sz w:val="24"/>
          <w:szCs w:val="24"/>
        </w:rPr>
        <w:t xml:space="preserve"> section</w:t>
      </w:r>
      <w:r w:rsidR="007669C1">
        <w:rPr>
          <w:rFonts w:ascii="Times New Roman" w:hAnsi="Times New Roman" w:cs="Times New Roman"/>
          <w:sz w:val="24"/>
          <w:szCs w:val="24"/>
        </w:rPr>
        <w:t xml:space="preserve"> 3.4</w:t>
      </w:r>
      <w:r w:rsidRPr="00753E83">
        <w:rPr>
          <w:rFonts w:ascii="Times New Roman" w:hAnsi="Times New Roman" w:cs="Times New Roman"/>
          <w:sz w:val="24"/>
          <w:szCs w:val="24"/>
        </w:rPr>
        <w:t>.</w:t>
      </w:r>
      <w:r w:rsidR="00753E83" w:rsidRPr="00753E83">
        <w:rPr>
          <w:rFonts w:ascii="Times New Roman" w:hAnsi="Times New Roman" w:cs="Times New Roman"/>
          <w:sz w:val="24"/>
          <w:szCs w:val="24"/>
        </w:rPr>
        <w:t xml:space="preserve"> An example of the ideal seat placement can be seen in figure 3.</w:t>
      </w:r>
    </w:p>
    <w:p w14:paraId="305B61F8" w14:textId="77777777"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595993CE" wp14:editId="5C881988">
            <wp:extent cx="2434590" cy="1626870"/>
            <wp:effectExtent l="0" t="0" r="3810" b="0"/>
            <wp:docPr id="3" name="Picture 3" descr="C:\Users\Jake\Documents\Year two\CCDP\Papers\challenge_trike_o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ocuments\Year two\CCDP\Papers\challenge_trike_oranj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4590" cy="1626870"/>
                    </a:xfrm>
                    <a:prstGeom prst="rect">
                      <a:avLst/>
                    </a:prstGeom>
                    <a:noFill/>
                    <a:ln>
                      <a:noFill/>
                    </a:ln>
                  </pic:spPr>
                </pic:pic>
              </a:graphicData>
            </a:graphic>
          </wp:inline>
        </w:drawing>
      </w:r>
    </w:p>
    <w:p w14:paraId="3CCA2416" w14:textId="77777777"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3: Seat Placement [5]</w:t>
      </w:r>
    </w:p>
    <w:p w14:paraId="31D7344A" w14:textId="77777777" w:rsidR="001C6160" w:rsidRPr="00753E83" w:rsidRDefault="001C6160" w:rsidP="00F06701">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Centre of Mass</w:t>
      </w:r>
    </w:p>
    <w:p w14:paraId="27FDBB9F" w14:textId="77777777" w:rsidR="00753E83"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w:t>
      </w:r>
      <w:commentRangeStart w:id="46"/>
      <w:r w:rsidRPr="00753E83">
        <w:rPr>
          <w:rFonts w:ascii="Times New Roman" w:hAnsi="Times New Roman" w:cs="Times New Roman"/>
          <w:sz w:val="24"/>
          <w:szCs w:val="24"/>
        </w:rPr>
        <w:t>centre of mass</w:t>
      </w:r>
      <w:commentRangeEnd w:id="46"/>
      <w:r w:rsidR="00CC4E33">
        <w:rPr>
          <w:rStyle w:val="CommentReference"/>
        </w:rPr>
        <w:commentReference w:id="46"/>
      </w:r>
      <w:r w:rsidRPr="00753E83">
        <w:rPr>
          <w:rFonts w:ascii="Times New Roman" w:hAnsi="Times New Roman" w:cs="Times New Roman"/>
          <w:sz w:val="24"/>
          <w:szCs w:val="24"/>
        </w:rPr>
        <w:t xml:space="preserve"> plays a very important role in how sturdy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If the centre of mass is low enough</w:t>
      </w:r>
      <w:r w:rsidR="007669C1">
        <w:rPr>
          <w:rFonts w:ascii="Times New Roman" w:hAnsi="Times New Roman" w:cs="Times New Roman"/>
          <w:sz w:val="24"/>
          <w:szCs w:val="24"/>
        </w:rPr>
        <w:t xml:space="preserve"> it is very unlikely</w:t>
      </w:r>
      <w:r w:rsidRPr="00753E83">
        <w:rPr>
          <w:rFonts w:ascii="Times New Roman" w:hAnsi="Times New Roman" w:cs="Times New Roman"/>
          <w:sz w:val="24"/>
          <w:szCs w:val="24"/>
        </w:rPr>
        <w:t xml:space="preserve"> the </w:t>
      </w:r>
      <w:r w:rsidR="007669C1">
        <w:rPr>
          <w:rFonts w:ascii="Times New Roman" w:hAnsi="Times New Roman" w:cs="Times New Roman"/>
          <w:sz w:val="24"/>
          <w:szCs w:val="24"/>
        </w:rPr>
        <w:t xml:space="preserve">Vehicle </w:t>
      </w:r>
      <w:r w:rsidRPr="00753E83">
        <w:rPr>
          <w:rFonts w:ascii="Times New Roman" w:hAnsi="Times New Roman" w:cs="Times New Roman"/>
          <w:sz w:val="24"/>
          <w:szCs w:val="24"/>
        </w:rPr>
        <w:t xml:space="preserve">will tip, regardless of wheel and seat placement. A centre of mass that is too low can result in a decrease </w:t>
      </w:r>
      <w:r w:rsidR="008501E5" w:rsidRPr="00753E83">
        <w:rPr>
          <w:rFonts w:ascii="Times New Roman" w:hAnsi="Times New Roman" w:cs="Times New Roman"/>
          <w:sz w:val="24"/>
          <w:szCs w:val="24"/>
        </w:rPr>
        <w:t>in visibility and safety.</w:t>
      </w:r>
      <w:r w:rsidR="00F06701">
        <w:rPr>
          <w:rFonts w:ascii="Times New Roman" w:hAnsi="Times New Roman" w:cs="Times New Roman"/>
          <w:sz w:val="24"/>
          <w:szCs w:val="24"/>
        </w:rPr>
        <w:t xml:space="preserve"> Since centre of mass is</w:t>
      </w:r>
      <w:r w:rsidR="00C01424" w:rsidRPr="00753E83">
        <w:rPr>
          <w:rFonts w:ascii="Times New Roman" w:hAnsi="Times New Roman" w:cs="Times New Roman"/>
          <w:sz w:val="24"/>
          <w:szCs w:val="24"/>
        </w:rPr>
        <w:t xml:space="preserve"> dependent of the seat height </w:t>
      </w:r>
      <w:del w:id="47" w:author="Janet Hempstead" w:date="2013-11-29T22:30:00Z">
        <w:r w:rsidR="00C01424" w:rsidRPr="00753E83" w:rsidDel="00CC4E33">
          <w:rPr>
            <w:rFonts w:ascii="Times New Roman" w:hAnsi="Times New Roman" w:cs="Times New Roman"/>
            <w:sz w:val="24"/>
            <w:szCs w:val="24"/>
          </w:rPr>
          <w:delText>off of</w:delText>
        </w:r>
      </w:del>
      <w:ins w:id="48" w:author="Janet Hempstead" w:date="2013-11-29T22:30:00Z">
        <w:r w:rsidR="00CC4E33">
          <w:rPr>
            <w:rFonts w:ascii="Times New Roman" w:hAnsi="Times New Roman" w:cs="Times New Roman"/>
            <w:sz w:val="24"/>
            <w:szCs w:val="24"/>
          </w:rPr>
          <w:t>from</w:t>
        </w:r>
      </w:ins>
      <w:r w:rsidR="00C01424" w:rsidRPr="00753E83">
        <w:rPr>
          <w:rFonts w:ascii="Times New Roman" w:hAnsi="Times New Roman" w:cs="Times New Roman"/>
          <w:sz w:val="24"/>
          <w:szCs w:val="24"/>
        </w:rPr>
        <w:t xml:space="preserve"> the ground the frame must be lowered or </w:t>
      </w:r>
      <w:commentRangeStart w:id="49"/>
      <w:r w:rsidR="00C01424" w:rsidRPr="00753E83">
        <w:rPr>
          <w:rFonts w:ascii="Times New Roman" w:hAnsi="Times New Roman" w:cs="Times New Roman"/>
          <w:sz w:val="24"/>
          <w:szCs w:val="24"/>
        </w:rPr>
        <w:t>lifted</w:t>
      </w:r>
      <w:commentRangeEnd w:id="49"/>
      <w:r w:rsidR="00CC4E33">
        <w:rPr>
          <w:rStyle w:val="CommentReference"/>
        </w:rPr>
        <w:commentReference w:id="49"/>
      </w:r>
      <w:r w:rsidR="00C01424" w:rsidRPr="00753E83">
        <w:rPr>
          <w:rFonts w:ascii="Times New Roman" w:hAnsi="Times New Roman" w:cs="Times New Roman"/>
          <w:sz w:val="24"/>
          <w:szCs w:val="24"/>
        </w:rPr>
        <w:t xml:space="preserve"> </w:t>
      </w:r>
      <w:commentRangeStart w:id="50"/>
      <w:r w:rsidR="00C01424" w:rsidRPr="00753E83">
        <w:rPr>
          <w:rFonts w:ascii="Times New Roman" w:hAnsi="Times New Roman" w:cs="Times New Roman"/>
          <w:sz w:val="24"/>
          <w:szCs w:val="24"/>
        </w:rPr>
        <w:t>in order to have an</w:t>
      </w:r>
      <w:commentRangeEnd w:id="50"/>
      <w:r w:rsidR="00CC4E33">
        <w:rPr>
          <w:rStyle w:val="CommentReference"/>
        </w:rPr>
        <w:commentReference w:id="50"/>
      </w:r>
      <w:r w:rsidR="00C01424" w:rsidRPr="00753E83">
        <w:rPr>
          <w:rFonts w:ascii="Times New Roman" w:hAnsi="Times New Roman" w:cs="Times New Roman"/>
          <w:sz w:val="24"/>
          <w:szCs w:val="24"/>
        </w:rPr>
        <w:t xml:space="preserve"> ideal centre of mass.</w:t>
      </w:r>
      <w:r w:rsidR="008501E5" w:rsidRPr="00753E83">
        <w:rPr>
          <w:rFonts w:ascii="Times New Roman" w:hAnsi="Times New Roman" w:cs="Times New Roman"/>
          <w:sz w:val="24"/>
          <w:szCs w:val="24"/>
        </w:rPr>
        <w:t xml:space="preserve"> </w:t>
      </w:r>
      <w:r w:rsidR="00543614" w:rsidRPr="00753E83">
        <w:rPr>
          <w:rFonts w:ascii="Times New Roman" w:hAnsi="Times New Roman" w:cs="Times New Roman"/>
          <w:sz w:val="24"/>
          <w:szCs w:val="24"/>
        </w:rPr>
        <w:t xml:space="preserve">If the wheel base length and seat placement are not ideal the centre of mass should be below the centre of </w:t>
      </w:r>
      <w:r w:rsidR="00543614" w:rsidRPr="00753E83">
        <w:rPr>
          <w:rFonts w:ascii="Times New Roman" w:hAnsi="Times New Roman" w:cs="Times New Roman"/>
          <w:sz w:val="24"/>
          <w:szCs w:val="24"/>
        </w:rPr>
        <w:lastRenderedPageBreak/>
        <w:t>the tires</w:t>
      </w:r>
      <w:r w:rsidR="00C01424" w:rsidRPr="00753E83">
        <w:rPr>
          <w:rFonts w:ascii="Times New Roman" w:hAnsi="Times New Roman" w:cs="Times New Roman"/>
          <w:sz w:val="24"/>
          <w:szCs w:val="24"/>
        </w:rPr>
        <w:t>, but high enough to maintain visibility</w:t>
      </w:r>
      <w:r w:rsidR="00543614" w:rsidRPr="00753E83">
        <w:rPr>
          <w:rFonts w:ascii="Times New Roman" w:hAnsi="Times New Roman" w:cs="Times New Roman"/>
          <w:sz w:val="24"/>
          <w:szCs w:val="24"/>
        </w:rPr>
        <w:t xml:space="preserve">. </w:t>
      </w:r>
      <w:r w:rsidR="007669C1">
        <w:rPr>
          <w:rFonts w:ascii="Times New Roman" w:hAnsi="Times New Roman" w:cs="Times New Roman"/>
          <w:sz w:val="24"/>
          <w:szCs w:val="24"/>
        </w:rPr>
        <w:t>Since the wheel base is</w:t>
      </w:r>
      <w:r w:rsidR="00CA4808" w:rsidRPr="00753E83">
        <w:rPr>
          <w:rFonts w:ascii="Times New Roman" w:hAnsi="Times New Roman" w:cs="Times New Roman"/>
          <w:sz w:val="24"/>
          <w:szCs w:val="24"/>
        </w:rPr>
        <w:t xml:space="preserve"> the ideal length </w:t>
      </w:r>
      <w:r w:rsidR="00C01424" w:rsidRPr="00753E83">
        <w:rPr>
          <w:rFonts w:ascii="Times New Roman" w:hAnsi="Times New Roman" w:cs="Times New Roman"/>
          <w:sz w:val="24"/>
          <w:szCs w:val="24"/>
        </w:rPr>
        <w:t>and</w:t>
      </w:r>
      <w:r w:rsidR="00CA4808" w:rsidRPr="00753E83">
        <w:rPr>
          <w:rFonts w:ascii="Times New Roman" w:hAnsi="Times New Roman" w:cs="Times New Roman"/>
          <w:sz w:val="24"/>
          <w:szCs w:val="24"/>
        </w:rPr>
        <w:t xml:space="preserve"> the seat is in the ideal place the centre of mass can be an equal</w:t>
      </w:r>
      <w:r w:rsidR="007669C1">
        <w:rPr>
          <w:rFonts w:ascii="Times New Roman" w:hAnsi="Times New Roman" w:cs="Times New Roman"/>
          <w:sz w:val="24"/>
          <w:szCs w:val="24"/>
        </w:rPr>
        <w:t xml:space="preserve"> to the</w:t>
      </w:r>
      <w:r w:rsidR="00CA4808" w:rsidRPr="00753E83">
        <w:rPr>
          <w:rFonts w:ascii="Times New Roman" w:hAnsi="Times New Roman" w:cs="Times New Roman"/>
          <w:sz w:val="24"/>
          <w:szCs w:val="24"/>
        </w:rPr>
        <w:t xml:space="preserve"> height of the centre of the </w:t>
      </w:r>
      <w:r w:rsidR="007669C1">
        <w:rPr>
          <w:rFonts w:ascii="Times New Roman" w:hAnsi="Times New Roman" w:cs="Times New Roman"/>
          <w:sz w:val="24"/>
          <w:szCs w:val="24"/>
        </w:rPr>
        <w:t>wheels</w:t>
      </w:r>
      <w:r w:rsidR="00CA4808" w:rsidRPr="00753E83">
        <w:rPr>
          <w:rFonts w:ascii="Times New Roman" w:hAnsi="Times New Roman" w:cs="Times New Roman"/>
          <w:sz w:val="24"/>
          <w:szCs w:val="24"/>
        </w:rPr>
        <w:t xml:space="preserve"> from the ground</w:t>
      </w:r>
      <w:r w:rsidR="00C01424" w:rsidRPr="00753E83">
        <w:rPr>
          <w:rFonts w:ascii="Times New Roman" w:hAnsi="Times New Roman" w:cs="Times New Roman"/>
          <w:sz w:val="24"/>
          <w:szCs w:val="24"/>
        </w:rPr>
        <w:t xml:space="preserve"> and not cause the bike to become unsteady</w:t>
      </w:r>
      <w:r w:rsidR="008501E5" w:rsidRPr="00753E83">
        <w:rPr>
          <w:rFonts w:ascii="Times New Roman" w:hAnsi="Times New Roman" w:cs="Times New Roman"/>
          <w:sz w:val="24"/>
          <w:szCs w:val="24"/>
        </w:rPr>
        <w:t xml:space="preserve">. This can be achieved by putting a bend or curve in </w:t>
      </w:r>
      <w:r w:rsidR="00C01424" w:rsidRPr="00753E83">
        <w:rPr>
          <w:rFonts w:ascii="Times New Roman" w:hAnsi="Times New Roman" w:cs="Times New Roman"/>
          <w:sz w:val="24"/>
          <w:szCs w:val="24"/>
        </w:rPr>
        <w:t>the frame within the wheel base.</w:t>
      </w:r>
      <w:r w:rsidR="00753E83" w:rsidRPr="00753E83">
        <w:rPr>
          <w:rFonts w:ascii="Times New Roman" w:hAnsi="Times New Roman" w:cs="Times New Roman"/>
          <w:sz w:val="24"/>
          <w:szCs w:val="24"/>
        </w:rPr>
        <w:t xml:space="preserve"> Figure 4 shows a bike with a centre of mass</w:t>
      </w:r>
      <w:r w:rsidR="00F06701">
        <w:rPr>
          <w:rFonts w:ascii="Times New Roman" w:hAnsi="Times New Roman" w:cs="Times New Roman"/>
          <w:sz w:val="24"/>
          <w:szCs w:val="24"/>
        </w:rPr>
        <w:t xml:space="preserve"> that is higher than the centre of the wheels</w:t>
      </w:r>
      <w:r w:rsidR="00753E83" w:rsidRPr="00753E83">
        <w:rPr>
          <w:rFonts w:ascii="Times New Roman" w:hAnsi="Times New Roman" w:cs="Times New Roman"/>
          <w:sz w:val="24"/>
          <w:szCs w:val="24"/>
        </w:rPr>
        <w:t xml:space="preserve"> since the </w:t>
      </w:r>
      <w:r w:rsidR="00F06701">
        <w:rPr>
          <w:rFonts w:ascii="Times New Roman" w:hAnsi="Times New Roman" w:cs="Times New Roman"/>
          <w:sz w:val="24"/>
          <w:szCs w:val="24"/>
        </w:rPr>
        <w:t>frame does not bend or dip down.</w:t>
      </w:r>
    </w:p>
    <w:p w14:paraId="4C139A34" w14:textId="77777777" w:rsidR="00753E83" w:rsidRPr="00753E83" w:rsidRDefault="00F06701" w:rsidP="00753E8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6C484C1F" wp14:editId="2C9D39AC">
            <wp:extent cx="2777546" cy="1541721"/>
            <wp:effectExtent l="0" t="0" r="3810" b="1905"/>
            <wp:docPr id="5" name="Picture 5" descr="C:\Users\Jake\Documents\Year two\CCDP\Papers\tt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ttrsi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597" cy="1541749"/>
                    </a:xfrm>
                    <a:prstGeom prst="rect">
                      <a:avLst/>
                    </a:prstGeom>
                    <a:noFill/>
                    <a:ln>
                      <a:noFill/>
                    </a:ln>
                  </pic:spPr>
                </pic:pic>
              </a:graphicData>
            </a:graphic>
          </wp:inline>
        </w:drawing>
      </w:r>
    </w:p>
    <w:p w14:paraId="270F95C2" w14:textId="77777777"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Figure 4: High Centre of Mass</w:t>
      </w:r>
      <w:r w:rsidR="0011335C">
        <w:rPr>
          <w:rFonts w:ascii="Times New Roman" w:hAnsi="Times New Roman" w:cs="Times New Roman"/>
          <w:sz w:val="18"/>
          <w:szCs w:val="18"/>
        </w:rPr>
        <w:t xml:space="preserve"> [6]</w:t>
      </w:r>
    </w:p>
    <w:p w14:paraId="1BF0F74A" w14:textId="77777777" w:rsidR="008501E5" w:rsidRPr="00753E83" w:rsidRDefault="00C01424"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 </w:t>
      </w:r>
      <w:r w:rsidR="00CA4808" w:rsidRPr="00753E83">
        <w:rPr>
          <w:rFonts w:ascii="Times New Roman" w:hAnsi="Times New Roman" w:cs="Times New Roman"/>
          <w:sz w:val="24"/>
          <w:szCs w:val="24"/>
        </w:rPr>
        <w:t xml:space="preserve">The </w:t>
      </w:r>
      <w:r w:rsidR="007669C1">
        <w:rPr>
          <w:rFonts w:ascii="Times New Roman" w:hAnsi="Times New Roman" w:cs="Times New Roman"/>
          <w:sz w:val="24"/>
          <w:szCs w:val="24"/>
        </w:rPr>
        <w:t>Vehicle</w:t>
      </w:r>
      <w:r w:rsidR="00CA4808" w:rsidRPr="00753E83">
        <w:rPr>
          <w:rFonts w:ascii="Times New Roman" w:hAnsi="Times New Roman" w:cs="Times New Roman"/>
          <w:sz w:val="24"/>
          <w:szCs w:val="24"/>
        </w:rPr>
        <w:t xml:space="preserve"> is going to</w:t>
      </w:r>
      <w:r w:rsidR="007669C1">
        <w:rPr>
          <w:rFonts w:ascii="Times New Roman" w:hAnsi="Times New Roman" w:cs="Times New Roman"/>
          <w:sz w:val="24"/>
          <w:szCs w:val="24"/>
        </w:rPr>
        <w:t xml:space="preserve"> have a seat suspension system, t</w:t>
      </w:r>
      <w:r w:rsidR="00CA4808" w:rsidRPr="00753E83">
        <w:rPr>
          <w:rFonts w:ascii="Times New Roman" w:hAnsi="Times New Roman" w:cs="Times New Roman"/>
          <w:sz w:val="24"/>
          <w:szCs w:val="24"/>
        </w:rPr>
        <w:t>his mean that the frame needs to be lower</w:t>
      </w:r>
      <w:r w:rsidR="00F06701">
        <w:rPr>
          <w:rFonts w:ascii="Times New Roman" w:hAnsi="Times New Roman" w:cs="Times New Roman"/>
          <w:sz w:val="24"/>
          <w:szCs w:val="24"/>
        </w:rPr>
        <w:t>ed to ensure the seat is not higher than the centre of the wheels</w:t>
      </w:r>
      <w:r w:rsidR="007669C1">
        <w:rPr>
          <w:rFonts w:ascii="Times New Roman" w:hAnsi="Times New Roman" w:cs="Times New Roman"/>
          <w:sz w:val="24"/>
          <w:szCs w:val="24"/>
        </w:rPr>
        <w:t>. Lowering the frame by 1</w:t>
      </w:r>
      <w:r w:rsidR="00F14A9D">
        <w:rPr>
          <w:rFonts w:ascii="Times New Roman" w:hAnsi="Times New Roman" w:cs="Times New Roman"/>
          <w:sz w:val="24"/>
          <w:szCs w:val="24"/>
        </w:rPr>
        <w:t>0</w:t>
      </w:r>
      <w:r w:rsidR="007669C1">
        <w:rPr>
          <w:rFonts w:ascii="Times New Roman" w:hAnsi="Times New Roman" w:cs="Times New Roman"/>
          <w:sz w:val="24"/>
          <w:szCs w:val="24"/>
        </w:rPr>
        <w:t xml:space="preserve"> cm</w:t>
      </w:r>
      <w:r w:rsidR="00F06701">
        <w:rPr>
          <w:rFonts w:ascii="Times New Roman" w:hAnsi="Times New Roman" w:cs="Times New Roman"/>
          <w:sz w:val="24"/>
          <w:szCs w:val="24"/>
        </w:rPr>
        <w:t xml:space="preserve"> should leave room for the suspension, and it</w:t>
      </w:r>
      <w:r w:rsidR="007669C1" w:rsidRPr="00753E83">
        <w:rPr>
          <w:rFonts w:ascii="Times New Roman" w:hAnsi="Times New Roman" w:cs="Times New Roman"/>
          <w:sz w:val="24"/>
          <w:szCs w:val="24"/>
        </w:rPr>
        <w:t xml:space="preserve"> </w:t>
      </w:r>
      <w:r w:rsidR="007669C1">
        <w:rPr>
          <w:rFonts w:ascii="Times New Roman" w:hAnsi="Times New Roman" w:cs="Times New Roman"/>
          <w:sz w:val="24"/>
          <w:szCs w:val="24"/>
        </w:rPr>
        <w:t xml:space="preserve">will be practical since </w:t>
      </w:r>
      <w:r w:rsidR="00CA4808" w:rsidRPr="00753E83">
        <w:rPr>
          <w:rFonts w:ascii="Times New Roman" w:hAnsi="Times New Roman" w:cs="Times New Roman"/>
          <w:sz w:val="24"/>
          <w:szCs w:val="24"/>
        </w:rPr>
        <w:t xml:space="preserve">the average wheel </w:t>
      </w:r>
      <w:r w:rsidR="00543614" w:rsidRPr="00753E83">
        <w:rPr>
          <w:rFonts w:ascii="Times New Roman" w:hAnsi="Times New Roman" w:cs="Times New Roman"/>
          <w:sz w:val="24"/>
          <w:szCs w:val="24"/>
        </w:rPr>
        <w:t>radius,</w:t>
      </w:r>
      <w:r w:rsidR="00CA4808" w:rsidRPr="00753E83">
        <w:rPr>
          <w:rFonts w:ascii="Times New Roman" w:hAnsi="Times New Roman" w:cs="Times New Roman"/>
          <w:sz w:val="24"/>
          <w:szCs w:val="24"/>
        </w:rPr>
        <w:t xml:space="preserve"> is around 33 cm.</w:t>
      </w:r>
    </w:p>
    <w:p w14:paraId="064B9420" w14:textId="77777777" w:rsidR="008501E5" w:rsidRPr="00753E83" w:rsidRDefault="008501E5" w:rsidP="00753E83">
      <w:pPr>
        <w:pStyle w:val="ListParagraph"/>
        <w:numPr>
          <w:ilvl w:val="2"/>
          <w:numId w:val="2"/>
        </w:numPr>
        <w:spacing w:line="480" w:lineRule="auto"/>
        <w:rPr>
          <w:rFonts w:ascii="Times New Roman" w:hAnsi="Times New Roman" w:cs="Times New Roman"/>
          <w:sz w:val="24"/>
          <w:szCs w:val="24"/>
        </w:rPr>
      </w:pPr>
      <w:r w:rsidRPr="00753E83">
        <w:rPr>
          <w:rFonts w:ascii="Times New Roman" w:hAnsi="Times New Roman" w:cs="Times New Roman"/>
          <w:sz w:val="24"/>
          <w:szCs w:val="24"/>
        </w:rPr>
        <w:t>Conclusion</w:t>
      </w:r>
    </w:p>
    <w:p w14:paraId="1C7E329E" w14:textId="77777777" w:rsidR="008501E5" w:rsidRPr="00753E83" w:rsidRDefault="007669C1" w:rsidP="00753E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ideal frame for the Vehicle</w:t>
      </w:r>
      <w:r w:rsidR="008501E5" w:rsidRPr="00753E83">
        <w:rPr>
          <w:rFonts w:ascii="Times New Roman" w:hAnsi="Times New Roman" w:cs="Times New Roman"/>
          <w:sz w:val="24"/>
          <w:szCs w:val="24"/>
        </w:rPr>
        <w:t xml:space="preserve"> is one that is sturdy, safe, has good visibility and handling. </w:t>
      </w:r>
      <w:r w:rsidR="00753E83" w:rsidRPr="00753E83">
        <w:rPr>
          <w:rFonts w:ascii="Times New Roman" w:hAnsi="Times New Roman" w:cs="Times New Roman"/>
          <w:sz w:val="24"/>
          <w:szCs w:val="24"/>
        </w:rPr>
        <w:t>Th</w:t>
      </w:r>
      <w:r>
        <w:rPr>
          <w:rFonts w:ascii="Times New Roman" w:hAnsi="Times New Roman" w:cs="Times New Roman"/>
          <w:sz w:val="24"/>
          <w:szCs w:val="24"/>
        </w:rPr>
        <w:t>e force distribution of the Vehicle</w:t>
      </w:r>
      <w:r w:rsidR="00753E83" w:rsidRPr="00753E83">
        <w:rPr>
          <w:rFonts w:ascii="Times New Roman" w:hAnsi="Times New Roman" w:cs="Times New Roman"/>
          <w:sz w:val="24"/>
          <w:szCs w:val="24"/>
        </w:rPr>
        <w:t xml:space="preserve"> relies on both wheel and seat placement. </w:t>
      </w:r>
      <w:r w:rsidR="008501E5" w:rsidRPr="00753E83">
        <w:rPr>
          <w:rFonts w:ascii="Times New Roman" w:hAnsi="Times New Roman" w:cs="Times New Roman"/>
          <w:sz w:val="24"/>
          <w:szCs w:val="24"/>
        </w:rPr>
        <w:t>The wh</w:t>
      </w:r>
      <w:r w:rsidR="00E27395">
        <w:rPr>
          <w:rFonts w:ascii="Times New Roman" w:hAnsi="Times New Roman" w:cs="Times New Roman"/>
          <w:sz w:val="24"/>
          <w:szCs w:val="24"/>
        </w:rPr>
        <w:t>eel base length is 12</w:t>
      </w:r>
      <w:r w:rsidR="00753E83" w:rsidRPr="00753E83">
        <w:rPr>
          <w:rFonts w:ascii="Times New Roman" w:hAnsi="Times New Roman" w:cs="Times New Roman"/>
          <w:sz w:val="24"/>
          <w:szCs w:val="24"/>
        </w:rPr>
        <w:t>0cm long and</w:t>
      </w:r>
      <w:r w:rsidR="008501E5" w:rsidRPr="00753E83">
        <w:rPr>
          <w:rFonts w:ascii="Times New Roman" w:hAnsi="Times New Roman" w:cs="Times New Roman"/>
          <w:sz w:val="24"/>
          <w:szCs w:val="24"/>
        </w:rPr>
        <w:t xml:space="preserve"> </w:t>
      </w:r>
      <w:r w:rsidR="00753E83" w:rsidRPr="00753E83">
        <w:rPr>
          <w:rFonts w:ascii="Times New Roman" w:hAnsi="Times New Roman" w:cs="Times New Roman"/>
          <w:sz w:val="24"/>
          <w:szCs w:val="24"/>
        </w:rPr>
        <w:t>t</w:t>
      </w:r>
      <w:r w:rsidR="00E27395">
        <w:rPr>
          <w:rFonts w:ascii="Times New Roman" w:hAnsi="Times New Roman" w:cs="Times New Roman"/>
          <w:sz w:val="24"/>
          <w:szCs w:val="24"/>
        </w:rPr>
        <w:t>he seat will be placed 84</w:t>
      </w:r>
      <w:r w:rsidR="008501E5" w:rsidRPr="00753E83">
        <w:rPr>
          <w:rFonts w:ascii="Times New Roman" w:hAnsi="Times New Roman" w:cs="Times New Roman"/>
          <w:sz w:val="24"/>
          <w:szCs w:val="24"/>
        </w:rPr>
        <w:t xml:space="preserve"> cm measured from the rear tire towards the front. </w:t>
      </w:r>
      <w:r w:rsidR="00753E83" w:rsidRPr="00753E83">
        <w:rPr>
          <w:rFonts w:ascii="Times New Roman" w:hAnsi="Times New Roman" w:cs="Times New Roman"/>
          <w:sz w:val="24"/>
          <w:szCs w:val="24"/>
        </w:rPr>
        <w:t>The centre of mass mostly relies on how high the seat is</w:t>
      </w:r>
      <w:del w:id="51" w:author="Janet Hempstead" w:date="2013-11-29T22:37:00Z">
        <w:r w:rsidR="00753E83" w:rsidRPr="00753E83" w:rsidDel="00CC4E33">
          <w:rPr>
            <w:rFonts w:ascii="Times New Roman" w:hAnsi="Times New Roman" w:cs="Times New Roman"/>
            <w:sz w:val="24"/>
            <w:szCs w:val="24"/>
          </w:rPr>
          <w:delText xml:space="preserve"> off of the ground</w:delText>
        </w:r>
      </w:del>
      <w:r w:rsidR="00753E83" w:rsidRPr="00753E83">
        <w:rPr>
          <w:rFonts w:ascii="Times New Roman" w:hAnsi="Times New Roman" w:cs="Times New Roman"/>
          <w:sz w:val="24"/>
          <w:szCs w:val="24"/>
        </w:rPr>
        <w:t>. Since the wheel and seat placement are ideal the</w:t>
      </w:r>
      <w:r w:rsidR="00F06701">
        <w:rPr>
          <w:rFonts w:ascii="Times New Roman" w:hAnsi="Times New Roman" w:cs="Times New Roman"/>
          <w:sz w:val="24"/>
          <w:szCs w:val="24"/>
        </w:rPr>
        <w:t xml:space="preserve"> frame will be lowered</w:t>
      </w:r>
      <w:ins w:id="52" w:author="Janet Hempstead" w:date="2013-11-29T22:37:00Z">
        <w:r w:rsidR="00CC4E33">
          <w:rPr>
            <w:rFonts w:ascii="Times New Roman" w:hAnsi="Times New Roman" w:cs="Times New Roman"/>
            <w:sz w:val="24"/>
            <w:szCs w:val="24"/>
          </w:rPr>
          <w:t xml:space="preserve">, </w:t>
        </w:r>
      </w:ins>
      <w:del w:id="53" w:author="Janet Hempstead" w:date="2013-11-29T22:37:00Z">
        <w:r w:rsidR="00F06701" w:rsidDel="00CC4E33">
          <w:rPr>
            <w:rFonts w:ascii="Times New Roman" w:hAnsi="Times New Roman" w:cs="Times New Roman"/>
            <w:sz w:val="24"/>
            <w:szCs w:val="24"/>
          </w:rPr>
          <w:delText xml:space="preserve"> to </w:delText>
        </w:r>
      </w:del>
      <w:r w:rsidR="00F06701">
        <w:rPr>
          <w:rFonts w:ascii="Times New Roman" w:hAnsi="Times New Roman" w:cs="Times New Roman"/>
          <w:sz w:val="24"/>
          <w:szCs w:val="24"/>
        </w:rPr>
        <w:t>allowing spac</w:t>
      </w:r>
      <w:ins w:id="54" w:author="Janet Hempstead" w:date="2013-11-29T22:38:00Z">
        <w:r w:rsidR="00CC4E33">
          <w:rPr>
            <w:rFonts w:ascii="Times New Roman" w:hAnsi="Times New Roman" w:cs="Times New Roman"/>
            <w:sz w:val="24"/>
            <w:szCs w:val="24"/>
          </w:rPr>
          <w:t>e</w:t>
        </w:r>
      </w:ins>
      <w:del w:id="55" w:author="Janet Hempstead" w:date="2013-11-29T22:38:00Z">
        <w:r w:rsidR="00F06701" w:rsidDel="00CC4E33">
          <w:rPr>
            <w:rFonts w:ascii="Times New Roman" w:hAnsi="Times New Roman" w:cs="Times New Roman"/>
            <w:sz w:val="24"/>
            <w:szCs w:val="24"/>
          </w:rPr>
          <w:delText>ing</w:delText>
        </w:r>
      </w:del>
      <w:r w:rsidR="00F06701">
        <w:rPr>
          <w:rFonts w:ascii="Times New Roman" w:hAnsi="Times New Roman" w:cs="Times New Roman"/>
          <w:sz w:val="24"/>
          <w:szCs w:val="24"/>
        </w:rPr>
        <w:t xml:space="preserve"> for the suspension</w:t>
      </w:r>
      <w:ins w:id="56" w:author="Janet Hempstead" w:date="2013-11-29T22:38:00Z">
        <w:r w:rsidR="00CC4E33">
          <w:rPr>
            <w:rFonts w:ascii="Times New Roman" w:hAnsi="Times New Roman" w:cs="Times New Roman"/>
            <w:sz w:val="24"/>
            <w:szCs w:val="24"/>
          </w:rPr>
          <w:t xml:space="preserve"> and</w:t>
        </w:r>
      </w:ins>
      <w:r w:rsidR="00F06701">
        <w:rPr>
          <w:rFonts w:ascii="Times New Roman" w:hAnsi="Times New Roman" w:cs="Times New Roman"/>
          <w:sz w:val="24"/>
          <w:szCs w:val="24"/>
        </w:rPr>
        <w:t xml:space="preserve"> to ensure the</w:t>
      </w:r>
      <w:r w:rsidR="00753E83" w:rsidRPr="00753E83">
        <w:rPr>
          <w:rFonts w:ascii="Times New Roman" w:hAnsi="Times New Roman" w:cs="Times New Roman"/>
          <w:sz w:val="24"/>
          <w:szCs w:val="24"/>
        </w:rPr>
        <w:t xml:space="preserve"> seat will be in line with</w:t>
      </w:r>
      <w:r w:rsidR="000D7A02">
        <w:rPr>
          <w:rFonts w:ascii="Times New Roman" w:hAnsi="Times New Roman" w:cs="Times New Roman"/>
          <w:sz w:val="24"/>
          <w:szCs w:val="24"/>
        </w:rPr>
        <w:t xml:space="preserve"> </w:t>
      </w:r>
      <w:r w:rsidR="000D7A02">
        <w:rPr>
          <w:rFonts w:ascii="Times New Roman" w:hAnsi="Times New Roman" w:cs="Times New Roman"/>
          <w:color w:val="FF0000"/>
          <w:sz w:val="24"/>
          <w:szCs w:val="24"/>
        </w:rPr>
        <w:t>or below</w:t>
      </w:r>
      <w:r w:rsidR="00753E83" w:rsidRPr="00753E83">
        <w:rPr>
          <w:rFonts w:ascii="Times New Roman" w:hAnsi="Times New Roman" w:cs="Times New Roman"/>
          <w:sz w:val="24"/>
          <w:szCs w:val="24"/>
        </w:rPr>
        <w:t xml:space="preserve"> the centre</w:t>
      </w:r>
      <w:r w:rsidR="00996E6F">
        <w:rPr>
          <w:rFonts w:ascii="Times New Roman" w:hAnsi="Times New Roman" w:cs="Times New Roman"/>
          <w:sz w:val="24"/>
          <w:szCs w:val="24"/>
        </w:rPr>
        <w:t xml:space="preserve"> </w:t>
      </w:r>
      <w:r w:rsidR="00996E6F">
        <w:rPr>
          <w:rFonts w:ascii="Times New Roman" w:hAnsi="Times New Roman" w:cs="Times New Roman"/>
          <w:color w:val="FF0000"/>
          <w:sz w:val="24"/>
          <w:szCs w:val="24"/>
        </w:rPr>
        <w:t>of mass</w:t>
      </w:r>
      <w:r w:rsidR="00753E83" w:rsidRPr="00753E83">
        <w:rPr>
          <w:rFonts w:ascii="Times New Roman" w:hAnsi="Times New Roman" w:cs="Times New Roman"/>
          <w:sz w:val="24"/>
          <w:szCs w:val="24"/>
        </w:rPr>
        <w:t xml:space="preserve"> of the wheels. With these three placements the bike should be </w:t>
      </w:r>
      <w:r w:rsidR="00753E83" w:rsidRPr="00753E83">
        <w:rPr>
          <w:rFonts w:ascii="Times New Roman" w:hAnsi="Times New Roman" w:cs="Times New Roman"/>
          <w:sz w:val="24"/>
          <w:szCs w:val="24"/>
        </w:rPr>
        <w:lastRenderedPageBreak/>
        <w:t>safe and handle with ease. An example of a bike with these conditions can be seen in figure 5.</w:t>
      </w:r>
    </w:p>
    <w:p w14:paraId="3068AA92" w14:textId="77777777"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FIGURE 5 TO BE INCLUDED HERE</w:t>
      </w:r>
    </w:p>
    <w:sectPr w:rsidR="00753E83" w:rsidRPr="00753E8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et Hempstead" w:date="2013-12-05T10:10:00Z" w:initials="JH">
    <w:p w14:paraId="26BA516E" w14:textId="77777777" w:rsidR="00CC4E33" w:rsidRDefault="00CC4E33">
      <w:pPr>
        <w:pStyle w:val="CommentText"/>
      </w:pPr>
      <w:r>
        <w:rPr>
          <w:rStyle w:val="CommentReference"/>
        </w:rPr>
        <w:annotationRef/>
      </w:r>
      <w:r>
        <w:t>This is to acknowledge the fact that although this is a group report for a project it is also an academic assignment…</w:t>
      </w:r>
    </w:p>
  </w:comment>
  <w:comment w:id="10" w:author="Janet Hempstead" w:date="2013-12-05T10:10:00Z" w:initials="JH">
    <w:p w14:paraId="54D2A98C" w14:textId="77777777" w:rsidR="00CC4E33" w:rsidRDefault="00CC4E33">
      <w:pPr>
        <w:pStyle w:val="CommentText"/>
      </w:pPr>
      <w:r>
        <w:rPr>
          <w:rStyle w:val="CommentReference"/>
        </w:rPr>
        <w:annotationRef/>
      </w:r>
      <w:r>
        <w:t>Considered?</w:t>
      </w:r>
    </w:p>
  </w:comment>
  <w:comment w:id="15" w:author="Janet Hempstead" w:date="2013-12-05T10:10:00Z" w:initials="JH">
    <w:p w14:paraId="30BF4FBB" w14:textId="77777777" w:rsidR="00CC4E33" w:rsidRDefault="00CC4E33">
      <w:pPr>
        <w:pStyle w:val="CommentText"/>
      </w:pPr>
      <w:r>
        <w:rPr>
          <w:rStyle w:val="CommentReference"/>
        </w:rPr>
        <w:annotationRef/>
      </w:r>
      <w:r>
        <w:t>Is?</w:t>
      </w:r>
    </w:p>
  </w:comment>
  <w:comment w:id="46" w:author="Janet Hempstead" w:date="2013-12-05T10:10:00Z" w:initials="JH">
    <w:p w14:paraId="366273AE" w14:textId="77777777" w:rsidR="00CC4E33" w:rsidRDefault="00CC4E33">
      <w:pPr>
        <w:pStyle w:val="CommentText"/>
      </w:pPr>
      <w:r>
        <w:rPr>
          <w:rStyle w:val="CommentReference"/>
        </w:rPr>
        <w:annotationRef/>
      </w:r>
      <w:r w:rsidR="00AD2075">
        <w:t>Italicize all occurrences of your glossary terms</w:t>
      </w:r>
    </w:p>
  </w:comment>
  <w:comment w:id="49" w:author="Janet Hempstead" w:date="2013-12-05T10:10:00Z" w:initials="JH">
    <w:p w14:paraId="79FC9D45" w14:textId="77777777" w:rsidR="00CC4E33" w:rsidRDefault="00CC4E33">
      <w:pPr>
        <w:pStyle w:val="CommentText"/>
      </w:pPr>
      <w:r>
        <w:rPr>
          <w:rStyle w:val="CommentReference"/>
        </w:rPr>
        <w:annotationRef/>
      </w:r>
      <w:r>
        <w:t>Raised?</w:t>
      </w:r>
    </w:p>
  </w:comment>
  <w:comment w:id="50" w:author="Janet Hempstead" w:date="2013-12-05T10:10:00Z" w:initials="JH">
    <w:p w14:paraId="6B2A4FB5" w14:textId="77777777" w:rsidR="00CC4E33" w:rsidRDefault="00CC4E33">
      <w:pPr>
        <w:pStyle w:val="CommentText"/>
      </w:pPr>
      <w:r>
        <w:rPr>
          <w:rStyle w:val="CommentReference"/>
        </w:rPr>
        <w:annotationRef/>
      </w:r>
      <w:r>
        <w:t>To attain 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AE04B" w14:textId="77777777" w:rsidR="00357138" w:rsidRDefault="00357138" w:rsidP="00964450">
      <w:pPr>
        <w:spacing w:after="0" w:line="240" w:lineRule="auto"/>
      </w:pPr>
      <w:r>
        <w:separator/>
      </w:r>
    </w:p>
  </w:endnote>
  <w:endnote w:type="continuationSeparator" w:id="0">
    <w:p w14:paraId="4D94EBBF" w14:textId="77777777" w:rsidR="00357138" w:rsidRDefault="00357138" w:rsidP="009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EEE88" w14:textId="6B008F81" w:rsidR="00CC4E33" w:rsidDel="00270066" w:rsidRDefault="00CC4E33">
    <w:pPr>
      <w:pStyle w:val="Footer"/>
      <w:rPr>
        <w:del w:id="57" w:author="Jake" w:date="2013-12-05T09:55:00Z"/>
      </w:rPr>
    </w:pPr>
    <w:r>
      <w:t xml:space="preserve">Jacob Hawley Draft </w:t>
    </w:r>
    <w:ins w:id="58" w:author="Jake" w:date="2013-12-05T09:55:00Z">
      <w:r w:rsidR="00270066">
        <w:t>3</w:t>
      </w:r>
    </w:ins>
    <w:del w:id="59" w:author="Jake" w:date="2013-12-05T09:55:00Z">
      <w:r w:rsidDel="00270066">
        <w:delText>2</w:delText>
      </w:r>
    </w:del>
  </w:p>
  <w:p w14:paraId="0F8E3F14" w14:textId="77777777" w:rsidR="00270066" w:rsidRDefault="00270066">
    <w:pPr>
      <w:pStyle w:val="Footer"/>
      <w:rPr>
        <w:ins w:id="60" w:author="Jake" w:date="2013-12-05T09:55:00Z"/>
      </w:rPr>
    </w:pPr>
  </w:p>
  <w:p w14:paraId="30B197B2" w14:textId="77777777" w:rsidR="00CC4E33" w:rsidRDefault="00CC4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F2A4A" w14:textId="77777777" w:rsidR="00357138" w:rsidRDefault="00357138" w:rsidP="00964450">
      <w:pPr>
        <w:spacing w:after="0" w:line="240" w:lineRule="auto"/>
      </w:pPr>
      <w:r>
        <w:separator/>
      </w:r>
    </w:p>
  </w:footnote>
  <w:footnote w:type="continuationSeparator" w:id="0">
    <w:p w14:paraId="5BB18423" w14:textId="77777777" w:rsidR="00357138" w:rsidRDefault="00357138" w:rsidP="00964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21"/>
    <w:multiLevelType w:val="multilevel"/>
    <w:tmpl w:val="40EE3D24"/>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91928B8"/>
    <w:multiLevelType w:val="multilevel"/>
    <w:tmpl w:val="B590CD70"/>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01824E4"/>
    <w:multiLevelType w:val="multilevel"/>
    <w:tmpl w:val="CB087CF4"/>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
    <w:nsid w:val="365B1223"/>
    <w:multiLevelType w:val="multilevel"/>
    <w:tmpl w:val="4252AAFE"/>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none"/>
      <w:lvlText w:val="3.3.2"/>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4">
    <w:nsid w:val="3DCB4392"/>
    <w:multiLevelType w:val="multilevel"/>
    <w:tmpl w:val="DF4AA640"/>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5">
    <w:nsid w:val="3FA26AB1"/>
    <w:multiLevelType w:val="multilevel"/>
    <w:tmpl w:val="CB087CF4"/>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6">
    <w:nsid w:val="458D6AE3"/>
    <w:multiLevelType w:val="multilevel"/>
    <w:tmpl w:val="4252AAFE"/>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none"/>
      <w:lvlText w:val="3.3.2"/>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nsid w:val="755C1583"/>
    <w:multiLevelType w:val="multilevel"/>
    <w:tmpl w:val="DC5C5732"/>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none"/>
      <w:lvlText w:val="3.3.3"/>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4"/>
    <w:rsid w:val="000D02CA"/>
    <w:rsid w:val="000D7A02"/>
    <w:rsid w:val="0011335C"/>
    <w:rsid w:val="00154A06"/>
    <w:rsid w:val="001C6160"/>
    <w:rsid w:val="0024197C"/>
    <w:rsid w:val="00270066"/>
    <w:rsid w:val="0034739D"/>
    <w:rsid w:val="003556A3"/>
    <w:rsid w:val="00357138"/>
    <w:rsid w:val="00380E9F"/>
    <w:rsid w:val="00400BC3"/>
    <w:rsid w:val="004D24B4"/>
    <w:rsid w:val="00543614"/>
    <w:rsid w:val="006554E0"/>
    <w:rsid w:val="00680BD4"/>
    <w:rsid w:val="00753E83"/>
    <w:rsid w:val="007669C1"/>
    <w:rsid w:val="007F3496"/>
    <w:rsid w:val="008501E5"/>
    <w:rsid w:val="00964450"/>
    <w:rsid w:val="00996E6F"/>
    <w:rsid w:val="00AD2075"/>
    <w:rsid w:val="00B378D4"/>
    <w:rsid w:val="00C01424"/>
    <w:rsid w:val="00C028B4"/>
    <w:rsid w:val="00C04DD9"/>
    <w:rsid w:val="00CA4808"/>
    <w:rsid w:val="00CC4E33"/>
    <w:rsid w:val="00E27395"/>
    <w:rsid w:val="00EB148E"/>
    <w:rsid w:val="00F06701"/>
    <w:rsid w:val="00F14A9D"/>
    <w:rsid w:val="00F4737D"/>
    <w:rsid w:val="00F75283"/>
    <w:rsid w:val="00FB00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 w:type="character" w:styleId="CommentReference">
    <w:name w:val="annotation reference"/>
    <w:basedOn w:val="DefaultParagraphFont"/>
    <w:uiPriority w:val="99"/>
    <w:semiHidden/>
    <w:unhideWhenUsed/>
    <w:rsid w:val="003556A3"/>
    <w:rPr>
      <w:sz w:val="16"/>
      <w:szCs w:val="16"/>
    </w:rPr>
  </w:style>
  <w:style w:type="paragraph" w:styleId="CommentText">
    <w:name w:val="annotation text"/>
    <w:basedOn w:val="Normal"/>
    <w:link w:val="CommentTextChar"/>
    <w:uiPriority w:val="99"/>
    <w:semiHidden/>
    <w:unhideWhenUsed/>
    <w:rsid w:val="003556A3"/>
    <w:pPr>
      <w:spacing w:line="240" w:lineRule="auto"/>
    </w:pPr>
    <w:rPr>
      <w:sz w:val="20"/>
      <w:szCs w:val="20"/>
    </w:rPr>
  </w:style>
  <w:style w:type="character" w:customStyle="1" w:styleId="CommentTextChar">
    <w:name w:val="Comment Text Char"/>
    <w:basedOn w:val="DefaultParagraphFont"/>
    <w:link w:val="CommentText"/>
    <w:uiPriority w:val="99"/>
    <w:semiHidden/>
    <w:rsid w:val="003556A3"/>
    <w:rPr>
      <w:sz w:val="20"/>
      <w:szCs w:val="20"/>
    </w:rPr>
  </w:style>
  <w:style w:type="paragraph" w:styleId="CommentSubject">
    <w:name w:val="annotation subject"/>
    <w:basedOn w:val="CommentText"/>
    <w:next w:val="CommentText"/>
    <w:link w:val="CommentSubjectChar"/>
    <w:uiPriority w:val="99"/>
    <w:semiHidden/>
    <w:unhideWhenUsed/>
    <w:rsid w:val="003556A3"/>
    <w:rPr>
      <w:b/>
      <w:bCs/>
    </w:rPr>
  </w:style>
  <w:style w:type="character" w:customStyle="1" w:styleId="CommentSubjectChar">
    <w:name w:val="Comment Subject Char"/>
    <w:basedOn w:val="CommentTextChar"/>
    <w:link w:val="CommentSubject"/>
    <w:uiPriority w:val="99"/>
    <w:semiHidden/>
    <w:rsid w:val="003556A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 w:type="character" w:styleId="CommentReference">
    <w:name w:val="annotation reference"/>
    <w:basedOn w:val="DefaultParagraphFont"/>
    <w:uiPriority w:val="99"/>
    <w:semiHidden/>
    <w:unhideWhenUsed/>
    <w:rsid w:val="003556A3"/>
    <w:rPr>
      <w:sz w:val="16"/>
      <w:szCs w:val="16"/>
    </w:rPr>
  </w:style>
  <w:style w:type="paragraph" w:styleId="CommentText">
    <w:name w:val="annotation text"/>
    <w:basedOn w:val="Normal"/>
    <w:link w:val="CommentTextChar"/>
    <w:uiPriority w:val="99"/>
    <w:semiHidden/>
    <w:unhideWhenUsed/>
    <w:rsid w:val="003556A3"/>
    <w:pPr>
      <w:spacing w:line="240" w:lineRule="auto"/>
    </w:pPr>
    <w:rPr>
      <w:sz w:val="20"/>
      <w:szCs w:val="20"/>
    </w:rPr>
  </w:style>
  <w:style w:type="character" w:customStyle="1" w:styleId="CommentTextChar">
    <w:name w:val="Comment Text Char"/>
    <w:basedOn w:val="DefaultParagraphFont"/>
    <w:link w:val="CommentText"/>
    <w:uiPriority w:val="99"/>
    <w:semiHidden/>
    <w:rsid w:val="003556A3"/>
    <w:rPr>
      <w:sz w:val="20"/>
      <w:szCs w:val="20"/>
    </w:rPr>
  </w:style>
  <w:style w:type="paragraph" w:styleId="CommentSubject">
    <w:name w:val="annotation subject"/>
    <w:basedOn w:val="CommentText"/>
    <w:next w:val="CommentText"/>
    <w:link w:val="CommentSubjectChar"/>
    <w:uiPriority w:val="99"/>
    <w:semiHidden/>
    <w:unhideWhenUsed/>
    <w:rsid w:val="003556A3"/>
    <w:rPr>
      <w:b/>
      <w:bCs/>
    </w:rPr>
  </w:style>
  <w:style w:type="character" w:customStyle="1" w:styleId="CommentSubjectChar">
    <w:name w:val="Comment Subject Char"/>
    <w:basedOn w:val="CommentTextChar"/>
    <w:link w:val="CommentSubject"/>
    <w:uiPriority w:val="99"/>
    <w:semiHidden/>
    <w:rsid w:val="003556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F21B5-E226-4CDB-A2EE-7E4A149E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3</cp:revision>
  <cp:lastPrinted>2013-12-05T15:11:00Z</cp:lastPrinted>
  <dcterms:created xsi:type="dcterms:W3CDTF">2013-11-30T03:43:00Z</dcterms:created>
  <dcterms:modified xsi:type="dcterms:W3CDTF">2013-12-05T15:12:00Z</dcterms:modified>
</cp:coreProperties>
</file>