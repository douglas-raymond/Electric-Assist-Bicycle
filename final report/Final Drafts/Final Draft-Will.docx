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280" w:rsidRDefault="00BF5280" w:rsidP="00BF528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Introduction</w:t>
      </w:r>
    </w:p>
    <w:p w:rsidR="00D830E0" w:rsidRPr="00BF5280" w:rsidRDefault="00BF5280" w:rsidP="00BF5280">
      <w:pPr>
        <w:pStyle w:val="ListParagraph"/>
        <w:ind w:firstLine="720"/>
        <w:rPr>
          <w:rFonts w:ascii="Times New Roman" w:hAnsi="Times New Roman" w:cs="Times New Roman"/>
          <w:sz w:val="24"/>
          <w:szCs w:val="24"/>
        </w:rPr>
      </w:pPr>
      <w:r w:rsidRPr="00BF5280">
        <w:rPr>
          <w:rFonts w:ascii="Times New Roman" w:hAnsi="Times New Roman" w:cs="Times New Roman"/>
          <w:sz w:val="24"/>
          <w:szCs w:val="24"/>
        </w:rPr>
        <w:t xml:space="preserve">This section of the report will explain how the design and development of the interior will be </w:t>
      </w:r>
      <w:r w:rsidR="005515C4">
        <w:rPr>
          <w:rFonts w:ascii="Times New Roman" w:hAnsi="Times New Roman" w:cs="Times New Roman"/>
          <w:sz w:val="24"/>
          <w:szCs w:val="24"/>
        </w:rPr>
        <w:t>accomplished</w:t>
      </w:r>
      <w:r w:rsidRPr="00BF5280">
        <w:rPr>
          <w:rFonts w:ascii="Times New Roman" w:hAnsi="Times New Roman" w:cs="Times New Roman"/>
          <w:sz w:val="24"/>
          <w:szCs w:val="24"/>
        </w:rPr>
        <w:t>. Considerations for the Interior are the ergonomics and the adjustability of functions therein.</w:t>
      </w:r>
    </w:p>
    <w:p w:rsidR="00BF5280" w:rsidRDefault="00BF5280" w:rsidP="00BF5280">
      <w:pPr>
        <w:pStyle w:val="ListParagraph"/>
        <w:rPr>
          <w:rFonts w:ascii="Times New Roman" w:hAnsi="Times New Roman" w:cs="Times New Roman"/>
          <w:sz w:val="24"/>
          <w:szCs w:val="24"/>
        </w:rPr>
      </w:pPr>
    </w:p>
    <w:p w:rsidR="00BF5280" w:rsidRDefault="00BF5280" w:rsidP="00A801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Ergonomics</w:t>
      </w:r>
    </w:p>
    <w:p w:rsidR="00BF5280" w:rsidRDefault="00BF5280" w:rsidP="00B62D0F">
      <w:pPr>
        <w:ind w:left="720" w:firstLine="720"/>
        <w:rPr>
          <w:rFonts w:ascii="Times New Roman" w:hAnsi="Times New Roman" w:cs="Times New Roman"/>
          <w:sz w:val="24"/>
          <w:szCs w:val="24"/>
        </w:rPr>
      </w:pPr>
      <w:r w:rsidRPr="000A620F">
        <w:rPr>
          <w:rFonts w:ascii="Times New Roman" w:hAnsi="Times New Roman" w:cs="Times New Roman"/>
          <w:i/>
          <w:sz w:val="24"/>
          <w:szCs w:val="24"/>
        </w:rPr>
        <w:t>Ergonomics</w:t>
      </w:r>
      <w:r>
        <w:rPr>
          <w:rFonts w:ascii="Times New Roman" w:hAnsi="Times New Roman" w:cs="Times New Roman"/>
          <w:sz w:val="24"/>
          <w:szCs w:val="24"/>
        </w:rPr>
        <w:t xml:space="preserve"> </w:t>
      </w:r>
      <w:del w:id="0" w:author="Will" w:date="2013-11-25T14:55:00Z">
        <w:r w:rsidDel="00581D46">
          <w:rPr>
            <w:rFonts w:ascii="Times New Roman" w:hAnsi="Times New Roman" w:cs="Times New Roman"/>
            <w:sz w:val="24"/>
            <w:szCs w:val="24"/>
          </w:rPr>
          <w:delText xml:space="preserve">are </w:delText>
        </w:r>
      </w:del>
      <w:ins w:id="1" w:author="Will" w:date="2013-11-25T14:55:00Z">
        <w:r w:rsidR="00581D46">
          <w:rPr>
            <w:rFonts w:ascii="Times New Roman" w:hAnsi="Times New Roman" w:cs="Times New Roman"/>
            <w:sz w:val="24"/>
            <w:szCs w:val="24"/>
          </w:rPr>
          <w:t xml:space="preserve">is </w:t>
        </w:r>
      </w:ins>
      <w:r>
        <w:rPr>
          <w:rFonts w:ascii="Times New Roman" w:hAnsi="Times New Roman" w:cs="Times New Roman"/>
          <w:sz w:val="24"/>
          <w:szCs w:val="24"/>
        </w:rPr>
        <w:t>important because it will allow for the best design for a comfortable drive for the commuter and increase the enjoyment of the drive.</w:t>
      </w:r>
      <w:r w:rsidR="000A620F">
        <w:rPr>
          <w:rFonts w:ascii="Times New Roman" w:hAnsi="Times New Roman" w:cs="Times New Roman"/>
          <w:sz w:val="24"/>
          <w:szCs w:val="24"/>
        </w:rPr>
        <w:t xml:space="preserve"> </w:t>
      </w:r>
      <w:del w:id="2" w:author="Will" w:date="2013-11-25T14:56:00Z">
        <w:r w:rsidR="000A620F" w:rsidDel="00581D46">
          <w:rPr>
            <w:rFonts w:ascii="Times New Roman" w:hAnsi="Times New Roman" w:cs="Times New Roman"/>
            <w:sz w:val="24"/>
            <w:szCs w:val="24"/>
          </w:rPr>
          <w:delText xml:space="preserve">The following </w:delText>
        </w:r>
      </w:del>
      <w:ins w:id="3" w:author="Will" w:date="2013-11-25T14:56:00Z">
        <w:r w:rsidR="00581D46">
          <w:rPr>
            <w:rFonts w:ascii="Times New Roman" w:hAnsi="Times New Roman" w:cs="Times New Roman"/>
            <w:sz w:val="24"/>
            <w:szCs w:val="24"/>
          </w:rPr>
          <w:t xml:space="preserve"> This </w:t>
        </w:r>
      </w:ins>
      <w:r w:rsidR="000A620F">
        <w:rPr>
          <w:rFonts w:ascii="Times New Roman" w:hAnsi="Times New Roman" w:cs="Times New Roman"/>
          <w:sz w:val="24"/>
          <w:szCs w:val="24"/>
        </w:rPr>
        <w:t xml:space="preserve">section </w:t>
      </w:r>
      <w:del w:id="4" w:author="Will" w:date="2013-11-25T14:56:00Z">
        <w:r w:rsidR="000A620F" w:rsidDel="00581D46">
          <w:rPr>
            <w:rFonts w:ascii="Times New Roman" w:hAnsi="Times New Roman" w:cs="Times New Roman"/>
            <w:sz w:val="24"/>
            <w:szCs w:val="24"/>
          </w:rPr>
          <w:delText>will go into</w:delText>
        </w:r>
      </w:del>
      <w:ins w:id="5" w:author="Will" w:date="2013-11-25T14:56:00Z">
        <w:r w:rsidR="00581D46">
          <w:rPr>
            <w:rFonts w:ascii="Times New Roman" w:hAnsi="Times New Roman" w:cs="Times New Roman"/>
            <w:sz w:val="24"/>
            <w:szCs w:val="24"/>
          </w:rPr>
          <w:t>describes</w:t>
        </w:r>
      </w:ins>
      <w:r w:rsidR="000A620F">
        <w:rPr>
          <w:rFonts w:ascii="Times New Roman" w:hAnsi="Times New Roman" w:cs="Times New Roman"/>
          <w:sz w:val="24"/>
          <w:szCs w:val="24"/>
        </w:rPr>
        <w:t xml:space="preserve"> the components that have been developed to provide ergonomic comfort to the Vehicle’s drivers</w:t>
      </w:r>
      <w:ins w:id="6" w:author="Will" w:date="2013-11-25T14:56:00Z">
        <w:r w:rsidR="00581D46">
          <w:rPr>
            <w:rFonts w:ascii="Times New Roman" w:hAnsi="Times New Roman" w:cs="Times New Roman"/>
            <w:sz w:val="24"/>
            <w:szCs w:val="24"/>
          </w:rPr>
          <w:t>; that is, posture, and eye sight and reach.</w:t>
        </w:r>
      </w:ins>
      <w:del w:id="7" w:author="Will" w:date="2013-11-25T14:56:00Z">
        <w:r w:rsidR="000A620F" w:rsidDel="00581D46">
          <w:rPr>
            <w:rFonts w:ascii="Times New Roman" w:hAnsi="Times New Roman" w:cs="Times New Roman"/>
            <w:sz w:val="24"/>
            <w:szCs w:val="24"/>
          </w:rPr>
          <w:delText>.</w:delText>
        </w:r>
      </w:del>
    </w:p>
    <w:p w:rsidR="00BF5280" w:rsidRDefault="00BF5280" w:rsidP="00A801A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Posture</w:t>
      </w:r>
    </w:p>
    <w:p w:rsidR="00BF5280" w:rsidRDefault="00BF5280" w:rsidP="00BF5280">
      <w:pPr>
        <w:pStyle w:val="ListParagraph"/>
        <w:rPr>
          <w:rFonts w:ascii="Times New Roman" w:hAnsi="Times New Roman" w:cs="Times New Roman"/>
          <w:sz w:val="24"/>
          <w:szCs w:val="24"/>
        </w:rPr>
      </w:pPr>
    </w:p>
    <w:p w:rsidR="00BF5280" w:rsidRDefault="00BF5280" w:rsidP="00B62D0F">
      <w:pPr>
        <w:pStyle w:val="ListParagraph"/>
        <w:ind w:firstLine="720"/>
        <w:rPr>
          <w:rFonts w:ascii="Times New Roman" w:hAnsi="Times New Roman" w:cs="Times New Roman"/>
          <w:sz w:val="24"/>
          <w:szCs w:val="24"/>
        </w:rPr>
      </w:pPr>
      <w:r>
        <w:rPr>
          <w:rFonts w:ascii="Times New Roman" w:hAnsi="Times New Roman" w:cs="Times New Roman"/>
          <w:sz w:val="24"/>
          <w:szCs w:val="24"/>
        </w:rPr>
        <w:t>How the driver sits while driving the vehicle is important to keep that driver within his/her own comfort level. An irritable drive due to lack of comfort could cause a dangerous driving experience because of lack of attentiveness to the road. Also, poor posture could lead to lower back injuries in cases of repetitive and long term exposure to that posture</w:t>
      </w:r>
      <w:r w:rsidR="000A620F">
        <w:rPr>
          <w:rFonts w:ascii="Times New Roman" w:hAnsi="Times New Roman" w:cs="Times New Roman"/>
          <w:sz w:val="24"/>
          <w:szCs w:val="24"/>
        </w:rPr>
        <w:t xml:space="preserve"> [1]</w:t>
      </w:r>
      <w:r>
        <w:rPr>
          <w:rFonts w:ascii="Times New Roman" w:hAnsi="Times New Roman" w:cs="Times New Roman"/>
          <w:sz w:val="24"/>
          <w:szCs w:val="24"/>
        </w:rPr>
        <w:t xml:space="preserve">. </w:t>
      </w:r>
      <w:del w:id="8" w:author="Will" w:date="2013-11-25T14:57:00Z">
        <w:r w:rsidDel="00581D46">
          <w:rPr>
            <w:rFonts w:ascii="Times New Roman" w:hAnsi="Times New Roman" w:cs="Times New Roman"/>
            <w:sz w:val="24"/>
            <w:szCs w:val="24"/>
          </w:rPr>
          <w:delText>To take this into account,</w:delText>
        </w:r>
      </w:del>
      <w:ins w:id="9" w:author="Will" w:date="2013-11-25T14:57:00Z">
        <w:r w:rsidR="00581D46">
          <w:rPr>
            <w:rFonts w:ascii="Times New Roman" w:hAnsi="Times New Roman" w:cs="Times New Roman"/>
            <w:sz w:val="24"/>
            <w:szCs w:val="24"/>
          </w:rPr>
          <w:t xml:space="preserve">Maintaining </w:t>
        </w:r>
      </w:ins>
      <w:del w:id="10" w:author="Will" w:date="2013-11-25T14:57:00Z">
        <w:r w:rsidDel="00581D46">
          <w:rPr>
            <w:rFonts w:ascii="Times New Roman" w:hAnsi="Times New Roman" w:cs="Times New Roman"/>
            <w:sz w:val="24"/>
            <w:szCs w:val="24"/>
          </w:rPr>
          <w:delText xml:space="preserve"> </w:delText>
        </w:r>
      </w:del>
      <w:r w:rsidRPr="000A620F">
        <w:rPr>
          <w:rFonts w:ascii="Times New Roman" w:hAnsi="Times New Roman" w:cs="Times New Roman"/>
          <w:i/>
          <w:sz w:val="24"/>
          <w:szCs w:val="24"/>
        </w:rPr>
        <w:t>lumbar support</w:t>
      </w:r>
      <w:r w:rsidR="000A620F">
        <w:rPr>
          <w:rFonts w:ascii="Times New Roman" w:hAnsi="Times New Roman" w:cs="Times New Roman"/>
          <w:sz w:val="24"/>
          <w:szCs w:val="24"/>
        </w:rPr>
        <w:t xml:space="preserve"> </w:t>
      </w:r>
      <w:r>
        <w:rPr>
          <w:rFonts w:ascii="Times New Roman" w:hAnsi="Times New Roman" w:cs="Times New Roman"/>
          <w:sz w:val="24"/>
          <w:szCs w:val="24"/>
        </w:rPr>
        <w:t xml:space="preserve">is crucial </w:t>
      </w:r>
      <w:del w:id="11" w:author="Will" w:date="2013-11-25T14:57:00Z">
        <w:r w:rsidDel="00581D46">
          <w:rPr>
            <w:rFonts w:ascii="Times New Roman" w:hAnsi="Times New Roman" w:cs="Times New Roman"/>
            <w:sz w:val="24"/>
            <w:szCs w:val="24"/>
          </w:rPr>
          <w:delText xml:space="preserve">to maintain </w:delText>
        </w:r>
      </w:del>
      <w:r>
        <w:rPr>
          <w:rFonts w:ascii="Times New Roman" w:hAnsi="Times New Roman" w:cs="Times New Roman"/>
          <w:sz w:val="24"/>
          <w:szCs w:val="24"/>
        </w:rPr>
        <w:t xml:space="preserve">for the driver’s comfort. </w:t>
      </w:r>
      <w:r w:rsidR="0013458B" w:rsidRPr="0013458B">
        <w:rPr>
          <w:noProof/>
        </w:rPr>
        <w:pict>
          <v:shapetype id="_x0000_t202" coordsize="21600,21600" o:spt="202" path="m,l,21600r21600,l21600,xe">
            <v:stroke joinstyle="miter"/>
            <v:path gradientshapeok="t" o:connecttype="rect"/>
          </v:shapetype>
          <v:shape id="_x0000_s1026" type="#_x0000_t202" style="position:absolute;left:0;text-align:left;margin-left:37.5pt;margin-top:274.95pt;width:198pt;height:.05pt;z-index:251660288;mso-position-horizontal-relative:text;mso-position-vertical-relative:text" stroked="f">
            <v:textbox style="mso-fit-shape-to-text:t" inset="0,0,0,0">
              <w:txbxContent>
                <w:p w:rsidR="00F55524" w:rsidRPr="00B62D0F" w:rsidRDefault="00F55524" w:rsidP="00F55524">
                  <w:pPr>
                    <w:pStyle w:val="Caption"/>
                    <w:rPr>
                      <w:rFonts w:ascii="Times New Roman" w:hAnsi="Times New Roman" w:cs="Times New Roman"/>
                      <w:b w:val="0"/>
                      <w:sz w:val="24"/>
                      <w:szCs w:val="24"/>
                    </w:rPr>
                  </w:pPr>
                  <w:r w:rsidRPr="00B62D0F">
                    <w:rPr>
                      <w:b w:val="0"/>
                    </w:rPr>
                    <w:t xml:space="preserve">Figure </w:t>
                  </w:r>
                  <w:del w:id="12" w:author="Jake" w:date="2013-12-05T10:04:00Z">
                    <w:r w:rsidR="0013458B" w:rsidRPr="00B62D0F" w:rsidDel="00DC0900">
                      <w:rPr>
                        <w:b w:val="0"/>
                      </w:rPr>
                      <w:fldChar w:fldCharType="begin"/>
                    </w:r>
                    <w:r w:rsidRPr="00B62D0F" w:rsidDel="00DC0900">
                      <w:rPr>
                        <w:b w:val="0"/>
                      </w:rPr>
                      <w:delInstrText xml:space="preserve"> SEQ Figure \* ARABIC </w:delInstrText>
                    </w:r>
                    <w:r w:rsidR="0013458B" w:rsidRPr="00B62D0F" w:rsidDel="00DC0900">
                      <w:rPr>
                        <w:b w:val="0"/>
                      </w:rPr>
                      <w:fldChar w:fldCharType="separate"/>
                    </w:r>
                    <w:r w:rsidR="006820E5" w:rsidRPr="00B62D0F" w:rsidDel="00DC0900">
                      <w:rPr>
                        <w:b w:val="0"/>
                        <w:noProof/>
                      </w:rPr>
                      <w:delText>1</w:delText>
                    </w:r>
                    <w:r w:rsidR="0013458B" w:rsidRPr="00B62D0F" w:rsidDel="00DC0900">
                      <w:rPr>
                        <w:b w:val="0"/>
                      </w:rPr>
                      <w:fldChar w:fldCharType="end"/>
                    </w:r>
                  </w:del>
                  <w:ins w:id="13" w:author="Jake" w:date="2013-12-05T10:04:00Z">
                    <w:r w:rsidR="00DC0900">
                      <w:rPr>
                        <w:b w:val="0"/>
                      </w:rPr>
                      <w:t>14</w:t>
                    </w:r>
                  </w:ins>
                  <w:r w:rsidRPr="00B62D0F">
                    <w:rPr>
                      <w:b w:val="0"/>
                    </w:rPr>
                    <w:t xml:space="preserve">: </w:t>
                  </w:r>
                  <w:r w:rsidRPr="00B62D0F">
                    <w:rPr>
                      <w:rFonts w:ascii="Times New Roman" w:hAnsi="Times New Roman" w:cs="Times New Roman"/>
                      <w:b w:val="0"/>
                    </w:rPr>
                    <w:t>Schematic Illustration of Lumbar Support Recommendations (dimensions in mm).</w:t>
                  </w:r>
                  <w:r w:rsidR="000A620F">
                    <w:rPr>
                      <w:rFonts w:ascii="Times New Roman" w:hAnsi="Times New Roman" w:cs="Times New Roman"/>
                      <w:b w:val="0"/>
                    </w:rPr>
                    <w:t xml:space="preserve"> [2</w:t>
                  </w:r>
                  <w:r w:rsidR="00B62D0F" w:rsidRPr="00B62D0F">
                    <w:rPr>
                      <w:rFonts w:ascii="Times New Roman" w:hAnsi="Times New Roman" w:cs="Times New Roman"/>
                      <w:b w:val="0"/>
                    </w:rPr>
                    <w:t>]</w:t>
                  </w:r>
                </w:p>
              </w:txbxContent>
            </v:textbox>
            <w10:wrap type="square" side="right"/>
          </v:shape>
        </w:pict>
      </w:r>
      <w:r w:rsidR="00F55524" w:rsidRPr="00F55524">
        <w:rPr>
          <w:rFonts w:ascii="Times New Roman" w:hAnsi="Times New Roman" w:cs="Times New Roman"/>
          <w:noProof/>
          <w:sz w:val="24"/>
          <w:szCs w:val="24"/>
          <w:lang w:eastAsia="en-CA"/>
        </w:rPr>
        <w:drawing>
          <wp:anchor distT="0" distB="0" distL="114300" distR="114300" simplePos="0" relativeHeight="251658240" behindDoc="0" locked="0" layoutInCell="1" allowOverlap="1">
            <wp:simplePos x="0" y="0"/>
            <wp:positionH relativeFrom="column">
              <wp:posOffset>476250</wp:posOffset>
            </wp:positionH>
            <wp:positionV relativeFrom="paragraph">
              <wp:posOffset>1205865</wp:posOffset>
            </wp:positionV>
            <wp:extent cx="2514600" cy="2228850"/>
            <wp:effectExtent l="19050" t="0" r="0" b="0"/>
            <wp:wrapSquare wrapText="r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514600" cy="2228850"/>
                    </a:xfrm>
                    <a:prstGeom prst="rect">
                      <a:avLst/>
                    </a:prstGeom>
                    <a:noFill/>
                    <a:ln w="9525">
                      <a:noFill/>
                      <a:miter lim="800000"/>
                      <a:headEnd/>
                      <a:tailEnd/>
                    </a:ln>
                  </pic:spPr>
                </pic:pic>
              </a:graphicData>
            </a:graphic>
          </wp:anchor>
        </w:drawing>
      </w:r>
      <w:r w:rsidR="00F55524" w:rsidRPr="00F55524">
        <w:rPr>
          <w:rFonts w:ascii="Times New Roman" w:hAnsi="Times New Roman" w:cs="Times New Roman"/>
          <w:sz w:val="24"/>
          <w:szCs w:val="24"/>
        </w:rPr>
        <w:t xml:space="preserve"> </w:t>
      </w:r>
      <w:r w:rsidR="000A620F">
        <w:rPr>
          <w:rFonts w:ascii="Times New Roman" w:hAnsi="Times New Roman" w:cs="Times New Roman"/>
          <w:sz w:val="24"/>
          <w:szCs w:val="24"/>
        </w:rPr>
        <w:t xml:space="preserve">Figure 1 shows areas of the </w:t>
      </w:r>
      <w:r w:rsidR="0013458B" w:rsidRPr="0013458B">
        <w:rPr>
          <w:rFonts w:ascii="Times New Roman" w:hAnsi="Times New Roman" w:cs="Times New Roman"/>
          <w:i/>
          <w:sz w:val="24"/>
          <w:szCs w:val="24"/>
          <w:rPrChange w:id="14" w:author="Will" w:date="2013-11-25T14:58:00Z">
            <w:rPr>
              <w:rFonts w:ascii="Times New Roman" w:hAnsi="Times New Roman" w:cs="Times New Roman"/>
              <w:sz w:val="24"/>
              <w:szCs w:val="24"/>
            </w:rPr>
          </w:rPrChange>
        </w:rPr>
        <w:t>lumbar region</w:t>
      </w:r>
      <w:r w:rsidR="000A620F">
        <w:rPr>
          <w:rFonts w:ascii="Times New Roman" w:hAnsi="Times New Roman" w:cs="Times New Roman"/>
          <w:sz w:val="24"/>
          <w:szCs w:val="24"/>
        </w:rPr>
        <w:t xml:space="preserve"> that need to be </w:t>
      </w:r>
      <w:del w:id="15" w:author="Will" w:date="2013-11-25T14:58:00Z">
        <w:r w:rsidR="000A620F" w:rsidDel="00581D46">
          <w:rPr>
            <w:rFonts w:ascii="Times New Roman" w:hAnsi="Times New Roman" w:cs="Times New Roman"/>
            <w:sz w:val="24"/>
            <w:szCs w:val="24"/>
          </w:rPr>
          <w:delText>taken into account</w:delText>
        </w:r>
      </w:del>
      <w:ins w:id="16" w:author="Will" w:date="2013-11-25T14:58:00Z">
        <w:r w:rsidR="00581D46">
          <w:rPr>
            <w:rFonts w:ascii="Times New Roman" w:hAnsi="Times New Roman" w:cs="Times New Roman"/>
            <w:sz w:val="24"/>
            <w:szCs w:val="24"/>
          </w:rPr>
          <w:t>considered</w:t>
        </w:r>
      </w:ins>
      <w:del w:id="17" w:author="Will" w:date="2013-11-25T14:58:00Z">
        <w:r w:rsidR="000A620F" w:rsidDel="00581D46">
          <w:rPr>
            <w:rFonts w:ascii="Times New Roman" w:hAnsi="Times New Roman" w:cs="Times New Roman"/>
            <w:sz w:val="24"/>
            <w:szCs w:val="24"/>
          </w:rPr>
          <w:delText xml:space="preserve"> for support</w:delText>
        </w:r>
      </w:del>
      <w:r w:rsidR="000A620F">
        <w:rPr>
          <w:rFonts w:ascii="Times New Roman" w:hAnsi="Times New Roman" w:cs="Times New Roman"/>
          <w:sz w:val="24"/>
          <w:szCs w:val="24"/>
        </w:rPr>
        <w:t>.</w:t>
      </w:r>
      <w:r>
        <w:rPr>
          <w:rFonts w:ascii="Times New Roman" w:hAnsi="Times New Roman" w:cs="Times New Roman"/>
          <w:sz w:val="24"/>
          <w:szCs w:val="24"/>
        </w:rPr>
        <w:t xml:space="preserve"> </w:t>
      </w:r>
      <w:r w:rsidR="00547C81">
        <w:rPr>
          <w:rFonts w:ascii="Times New Roman" w:hAnsi="Times New Roman" w:cs="Times New Roman"/>
          <w:sz w:val="24"/>
          <w:szCs w:val="24"/>
        </w:rPr>
        <w:t xml:space="preserve">To support the lumbar area the driver’s seat cushions are to be developed to provide recommended shapes and forms to fit the driver’s own distinct shape. </w:t>
      </w:r>
      <w:del w:id="18" w:author="Will" w:date="2013-11-25T14:59:00Z">
        <w:r w:rsidR="00A670B0" w:rsidDel="00581D46">
          <w:rPr>
            <w:rFonts w:ascii="Times New Roman" w:hAnsi="Times New Roman" w:cs="Times New Roman"/>
            <w:sz w:val="24"/>
            <w:szCs w:val="24"/>
          </w:rPr>
          <w:delText>Recommended values are tabulated in Table 1, below</w:delText>
        </w:r>
      </w:del>
      <w:ins w:id="19" w:author="Will" w:date="2013-11-25T14:59:00Z">
        <w:r w:rsidR="00581D46">
          <w:rPr>
            <w:rFonts w:ascii="Times New Roman" w:hAnsi="Times New Roman" w:cs="Times New Roman"/>
            <w:sz w:val="24"/>
            <w:szCs w:val="24"/>
          </w:rPr>
          <w:t>Table 1 lists recommended values</w:t>
        </w:r>
      </w:ins>
      <w:r w:rsidR="00A670B0">
        <w:rPr>
          <w:rFonts w:ascii="Times New Roman" w:hAnsi="Times New Roman" w:cs="Times New Roman"/>
          <w:sz w:val="24"/>
          <w:szCs w:val="24"/>
        </w:rPr>
        <w:t xml:space="preserve">. </w:t>
      </w:r>
      <w:r w:rsidR="00A801A9">
        <w:rPr>
          <w:rFonts w:ascii="Times New Roman" w:hAnsi="Times New Roman" w:cs="Times New Roman"/>
          <w:sz w:val="24"/>
          <w:szCs w:val="24"/>
        </w:rPr>
        <w:t xml:space="preserve">The seat cushion should have a </w:t>
      </w:r>
      <w:r w:rsidR="00A801A9" w:rsidRPr="000A620F">
        <w:rPr>
          <w:rFonts w:ascii="Times New Roman" w:hAnsi="Times New Roman" w:cs="Times New Roman"/>
          <w:i/>
          <w:sz w:val="24"/>
          <w:szCs w:val="24"/>
        </w:rPr>
        <w:t>prominence</w:t>
      </w:r>
      <w:r w:rsidR="00A801A9">
        <w:rPr>
          <w:rFonts w:ascii="Times New Roman" w:hAnsi="Times New Roman" w:cs="Times New Roman"/>
          <w:sz w:val="24"/>
          <w:szCs w:val="24"/>
        </w:rPr>
        <w:t xml:space="preserve"> within 15mm to 20mm. This will allow the cushion to form within the area and shape of one’s lower back providing support to the lower back region. </w:t>
      </w:r>
      <w:r w:rsidR="00796576">
        <w:rPr>
          <w:rFonts w:ascii="Times New Roman" w:hAnsi="Times New Roman" w:cs="Times New Roman"/>
          <w:sz w:val="24"/>
          <w:szCs w:val="24"/>
        </w:rPr>
        <w:t>The curvature of the cushion prominence will h</w:t>
      </w:r>
      <w:r w:rsidR="00B62D0F">
        <w:rPr>
          <w:rFonts w:ascii="Times New Roman" w:hAnsi="Times New Roman" w:cs="Times New Roman"/>
          <w:sz w:val="24"/>
          <w:szCs w:val="24"/>
        </w:rPr>
        <w:t>ave a radius of 300</w:t>
      </w:r>
      <w:r w:rsidR="00796576">
        <w:rPr>
          <w:rFonts w:ascii="Times New Roman" w:hAnsi="Times New Roman" w:cs="Times New Roman"/>
          <w:sz w:val="24"/>
          <w:szCs w:val="24"/>
        </w:rPr>
        <w:t>mm to mimic the curvature of a human’s spine curvature. These recommendations will not be adjustable</w:t>
      </w:r>
      <w:r w:rsidR="00A670B0">
        <w:rPr>
          <w:rFonts w:ascii="Times New Roman" w:hAnsi="Times New Roman" w:cs="Times New Roman"/>
          <w:sz w:val="24"/>
          <w:szCs w:val="24"/>
        </w:rPr>
        <w:t xml:space="preserve"> and so will be fixed, as shown in Table 1,</w:t>
      </w:r>
      <w:r w:rsidR="00796576">
        <w:rPr>
          <w:rFonts w:ascii="Times New Roman" w:hAnsi="Times New Roman" w:cs="Times New Roman"/>
          <w:sz w:val="24"/>
          <w:szCs w:val="24"/>
        </w:rPr>
        <w:t xml:space="preserve"> and so must be able to meet the average shape of the average human.</w:t>
      </w:r>
      <w:r w:rsidR="00A670B0">
        <w:rPr>
          <w:rFonts w:ascii="Times New Roman" w:hAnsi="Times New Roman" w:cs="Times New Roman"/>
          <w:sz w:val="24"/>
          <w:szCs w:val="24"/>
        </w:rPr>
        <w:t xml:space="preserve"> </w:t>
      </w:r>
      <w:del w:id="20" w:author="Will" w:date="2013-11-25T14:59:00Z">
        <w:r w:rsidR="00A670B0" w:rsidDel="00581D46">
          <w:rPr>
            <w:rFonts w:ascii="Times New Roman" w:hAnsi="Times New Roman" w:cs="Times New Roman"/>
            <w:color w:val="0070C0"/>
            <w:sz w:val="24"/>
            <w:szCs w:val="24"/>
          </w:rPr>
          <w:delText>Reed et al.pg 44-46 report</w:delText>
        </w:r>
        <w:r w:rsidR="00796576" w:rsidDel="00581D46">
          <w:rPr>
            <w:rFonts w:ascii="Times New Roman" w:hAnsi="Times New Roman" w:cs="Times New Roman"/>
            <w:sz w:val="24"/>
            <w:szCs w:val="24"/>
          </w:rPr>
          <w:delText xml:space="preserve"> </w:delText>
        </w:r>
      </w:del>
    </w:p>
    <w:p w:rsidR="0005753C" w:rsidRDefault="0005753C" w:rsidP="00B62D0F">
      <w:pPr>
        <w:pStyle w:val="ListParagraph"/>
        <w:ind w:firstLine="720"/>
        <w:rPr>
          <w:rFonts w:ascii="Times New Roman" w:hAnsi="Times New Roman" w:cs="Times New Roman"/>
          <w:sz w:val="24"/>
          <w:szCs w:val="24"/>
        </w:rPr>
      </w:pPr>
    </w:p>
    <w:p w:rsidR="0005753C" w:rsidRPr="0005753C" w:rsidRDefault="0005753C" w:rsidP="006A15FC">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Another crucial location for considering a comfortable drive is the location of the </w:t>
      </w:r>
      <w:r w:rsidRPr="0005753C">
        <w:rPr>
          <w:rFonts w:ascii="Times New Roman" w:hAnsi="Times New Roman" w:cs="Times New Roman"/>
          <w:i/>
          <w:sz w:val="24"/>
          <w:szCs w:val="24"/>
        </w:rPr>
        <w:t>H-point</w:t>
      </w:r>
      <w:r>
        <w:rPr>
          <w:rFonts w:ascii="Times New Roman" w:hAnsi="Times New Roman" w:cs="Times New Roman"/>
          <w:sz w:val="24"/>
          <w:szCs w:val="24"/>
        </w:rPr>
        <w:t>. How the driver sits in relation to the H-point will determine how he orients his lower back with the seat and reach of his legs.</w:t>
      </w:r>
      <w:r w:rsidRPr="0005753C">
        <w:rPr>
          <w:rFonts w:ascii="Times New Roman" w:hAnsi="Times New Roman" w:cs="Times New Roman"/>
          <w:sz w:val="24"/>
          <w:szCs w:val="24"/>
        </w:rPr>
        <w:t xml:space="preserve"> </w:t>
      </w:r>
      <w:r>
        <w:rPr>
          <w:rFonts w:ascii="Times New Roman" w:hAnsi="Times New Roman" w:cs="Times New Roman"/>
          <w:sz w:val="24"/>
          <w:szCs w:val="24"/>
        </w:rPr>
        <w:t xml:space="preserve">The H-point is used to determine where in the seat the driver’s </w:t>
      </w:r>
      <w:proofErr w:type="gramStart"/>
      <w:r>
        <w:rPr>
          <w:rFonts w:ascii="Times New Roman" w:hAnsi="Times New Roman" w:cs="Times New Roman"/>
          <w:sz w:val="24"/>
          <w:szCs w:val="24"/>
        </w:rPr>
        <w:t>buttocks is</w:t>
      </w:r>
      <w:proofErr w:type="gramEnd"/>
      <w:r>
        <w:rPr>
          <w:rFonts w:ascii="Times New Roman" w:hAnsi="Times New Roman" w:cs="Times New Roman"/>
          <w:sz w:val="24"/>
          <w:szCs w:val="24"/>
        </w:rPr>
        <w:t xml:space="preserve"> placed. This allows for accurate mapping of the seat </w:t>
      </w:r>
      <w:r>
        <w:rPr>
          <w:rFonts w:ascii="Times New Roman" w:hAnsi="Times New Roman" w:cs="Times New Roman"/>
          <w:sz w:val="24"/>
          <w:szCs w:val="24"/>
        </w:rPr>
        <w:lastRenderedPageBreak/>
        <w:t>cushion positions</w:t>
      </w:r>
      <w:ins w:id="21" w:author="Will" w:date="2013-11-25T15:02:00Z">
        <w:r w:rsidR="00581D46">
          <w:rPr>
            <w:rFonts w:ascii="Times New Roman" w:hAnsi="Times New Roman" w:cs="Times New Roman"/>
            <w:sz w:val="24"/>
            <w:szCs w:val="24"/>
          </w:rPr>
          <w:t xml:space="preserve"> which placed poorly can lead to driver discomfort</w:t>
        </w:r>
      </w:ins>
      <w:r>
        <w:rPr>
          <w:rFonts w:ascii="Times New Roman" w:hAnsi="Times New Roman" w:cs="Times New Roman"/>
          <w:sz w:val="24"/>
          <w:szCs w:val="24"/>
        </w:rPr>
        <w:t>; see Figure 1 and Table 1</w:t>
      </w:r>
      <w:ins w:id="22" w:author="Will" w:date="2013-11-25T15:03:00Z">
        <w:r w:rsidR="00581D46">
          <w:rPr>
            <w:rFonts w:ascii="Times New Roman" w:hAnsi="Times New Roman" w:cs="Times New Roman"/>
            <w:sz w:val="24"/>
            <w:szCs w:val="24"/>
          </w:rPr>
          <w:t>.</w:t>
        </w:r>
      </w:ins>
      <w:del w:id="23" w:author="Will" w:date="2013-11-25T15:03:00Z">
        <w:r w:rsidDel="00581D46">
          <w:rPr>
            <w:rFonts w:ascii="Times New Roman" w:hAnsi="Times New Roman" w:cs="Times New Roman"/>
            <w:sz w:val="24"/>
            <w:szCs w:val="24"/>
          </w:rPr>
          <w:delText xml:space="preserve">, and consequently the driver’s reach with his feet. It is an important location because it could reveal poor positioning of comfort devices such as, if the driver constantly moves his buttocks to find a comfortable position, than the seat has been poorly designed. </w:delText>
        </w:r>
      </w:del>
      <w:r>
        <w:rPr>
          <w:rFonts w:ascii="Times New Roman" w:hAnsi="Times New Roman" w:cs="Times New Roman"/>
          <w:sz w:val="24"/>
          <w:szCs w:val="24"/>
        </w:rPr>
        <w:t xml:space="preserve"> </w:t>
      </w:r>
    </w:p>
    <w:p w:rsidR="00A670B0" w:rsidRDefault="00A670B0" w:rsidP="00B62D0F">
      <w:pPr>
        <w:pStyle w:val="ListParagraph"/>
        <w:ind w:firstLine="720"/>
        <w:rPr>
          <w:rFonts w:ascii="Times New Roman" w:hAnsi="Times New Roman" w:cs="Times New Roman"/>
          <w:color w:val="FF0000"/>
          <w:sz w:val="24"/>
          <w:szCs w:val="24"/>
        </w:rPr>
      </w:pPr>
    </w:p>
    <w:tbl>
      <w:tblPr>
        <w:tblStyle w:val="TableGrid"/>
        <w:tblW w:w="0" w:type="auto"/>
        <w:jc w:val="center"/>
        <w:tblLook w:val="04A0"/>
      </w:tblPr>
      <w:tblGrid>
        <w:gridCol w:w="4788"/>
        <w:gridCol w:w="4788"/>
      </w:tblGrid>
      <w:tr w:rsidR="00F55524" w:rsidRPr="00F55524" w:rsidTr="0005753C">
        <w:trPr>
          <w:jc w:val="center"/>
        </w:trPr>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 xml:space="preserve">Parameter </w:t>
            </w:r>
          </w:p>
        </w:tc>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Recommendation</w:t>
            </w:r>
          </w:p>
        </w:tc>
      </w:tr>
      <w:tr w:rsidR="00F55524" w:rsidRPr="00F55524" w:rsidTr="0005753C">
        <w:trPr>
          <w:jc w:val="center"/>
        </w:trPr>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Lumbar Support (Fixed)</w:t>
            </w:r>
          </w:p>
        </w:tc>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p>
        </w:tc>
      </w:tr>
      <w:tr w:rsidR="00F55524" w:rsidRPr="00F55524" w:rsidTr="0005753C">
        <w:trPr>
          <w:jc w:val="center"/>
        </w:trPr>
        <w:tc>
          <w:tcPr>
            <w:tcW w:w="4788" w:type="dxa"/>
          </w:tcPr>
          <w:p w:rsidR="00F55524" w:rsidRPr="00F55524" w:rsidRDefault="00F55524" w:rsidP="00F55524">
            <w:pPr>
              <w:pStyle w:val="ListParagraph"/>
              <w:numPr>
                <w:ilvl w:val="0"/>
                <w:numId w:val="4"/>
              </w:num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Vertical Design</w:t>
            </w:r>
          </w:p>
        </w:tc>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Locate apex 200–250 mm above depressed seat surface, or</w:t>
            </w:r>
          </w:p>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105–155 mm above H-point along back line. Mean preferred height is 150 mm above the H-point.</w:t>
            </w:r>
          </w:p>
        </w:tc>
      </w:tr>
      <w:tr w:rsidR="00F55524" w:rsidRPr="00F55524" w:rsidTr="0005753C">
        <w:trPr>
          <w:jc w:val="center"/>
        </w:trPr>
        <w:tc>
          <w:tcPr>
            <w:tcW w:w="4788" w:type="dxa"/>
          </w:tcPr>
          <w:p w:rsidR="00F55524" w:rsidRPr="00F55524" w:rsidRDefault="00F55524" w:rsidP="00F55524">
            <w:pPr>
              <w:pStyle w:val="ListParagraph"/>
              <w:numPr>
                <w:ilvl w:val="0"/>
                <w:numId w:val="4"/>
              </w:num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Prominence</w:t>
            </w:r>
          </w:p>
        </w:tc>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Support should protrude 15 to 20 mm in front of backrest</w:t>
            </w:r>
          </w:p>
          <w:p w:rsidR="00F55524" w:rsidRPr="00F55524" w:rsidRDefault="0005753C" w:rsidP="00581D4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plane (see Figure 1</w:t>
            </w:r>
            <w:r w:rsidR="00F55524" w:rsidRPr="00F55524">
              <w:rPr>
                <w:rFonts w:ascii="Times New Roman" w:hAnsi="Times New Roman" w:cs="Times New Roman"/>
                <w:sz w:val="18"/>
                <w:szCs w:val="18"/>
              </w:rPr>
              <w:t>), yielding a lumbar support prominence measure of 15 to 20 mm</w:t>
            </w:r>
            <w:ins w:id="24" w:author="Will" w:date="2013-11-25T15:04:00Z">
              <w:r w:rsidR="00581D46">
                <w:rPr>
                  <w:rFonts w:ascii="Times New Roman" w:hAnsi="Times New Roman" w:cs="Times New Roman"/>
                  <w:sz w:val="18"/>
                  <w:szCs w:val="18"/>
                </w:rPr>
                <w:t>.</w:t>
              </w:r>
            </w:ins>
            <w:r w:rsidR="00F55524" w:rsidRPr="00F55524">
              <w:rPr>
                <w:rFonts w:ascii="Times New Roman" w:hAnsi="Times New Roman" w:cs="Times New Roman"/>
                <w:sz w:val="18"/>
                <w:szCs w:val="18"/>
              </w:rPr>
              <w:t xml:space="preserve"> </w:t>
            </w:r>
            <w:del w:id="25" w:author="Will" w:date="2013-11-25T15:04:00Z">
              <w:r w:rsidR="00F55524" w:rsidRPr="00F55524" w:rsidDel="00581D46">
                <w:rPr>
                  <w:rFonts w:ascii="Times New Roman" w:hAnsi="Times New Roman" w:cs="Times New Roman"/>
                  <w:sz w:val="18"/>
                  <w:szCs w:val="18"/>
                </w:rPr>
                <w:delText>using the ASPECT manikin.</w:delText>
              </w:r>
            </w:del>
          </w:p>
        </w:tc>
      </w:tr>
      <w:tr w:rsidR="00F55524" w:rsidRPr="00F55524" w:rsidTr="0005753C">
        <w:trPr>
          <w:jc w:val="center"/>
        </w:trPr>
        <w:tc>
          <w:tcPr>
            <w:tcW w:w="4788" w:type="dxa"/>
          </w:tcPr>
          <w:p w:rsidR="00F55524" w:rsidRPr="00F55524" w:rsidRDefault="00F55524" w:rsidP="00F55524">
            <w:pPr>
              <w:pStyle w:val="ListParagraph"/>
              <w:numPr>
                <w:ilvl w:val="0"/>
                <w:numId w:val="4"/>
              </w:num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 xml:space="preserve">Radius </w:t>
            </w:r>
          </w:p>
        </w:tc>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The 20-mm support should have a depressed-contour,</w:t>
            </w:r>
          </w:p>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convex radius of about 300 mm.</w:t>
            </w:r>
          </w:p>
        </w:tc>
      </w:tr>
      <w:tr w:rsidR="00F55524" w:rsidRPr="00F55524" w:rsidTr="0005753C">
        <w:trPr>
          <w:jc w:val="center"/>
        </w:trPr>
        <w:tc>
          <w:tcPr>
            <w:tcW w:w="4788" w:type="dxa"/>
          </w:tcPr>
          <w:p w:rsidR="00F55524" w:rsidRPr="00F55524" w:rsidRDefault="00F55524" w:rsidP="00F55524">
            <w:pPr>
              <w:pStyle w:val="ListParagraph"/>
              <w:numPr>
                <w:ilvl w:val="0"/>
                <w:numId w:val="4"/>
              </w:num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 xml:space="preserve">Sacral Relief </w:t>
            </w:r>
          </w:p>
        </w:tc>
        <w:tc>
          <w:tcPr>
            <w:tcW w:w="4788" w:type="dxa"/>
          </w:tcPr>
          <w:p w:rsidR="00F55524" w:rsidRPr="00F55524" w:rsidRDefault="00F55524" w:rsidP="00581D46">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 xml:space="preserve">Adequate relief should be provided below the lumbar support for the sitter’s buttocks. </w:t>
            </w:r>
            <w:del w:id="26" w:author="Will" w:date="2013-11-25T15:03:00Z">
              <w:r w:rsidRPr="00F55524" w:rsidDel="00581D46">
                <w:rPr>
                  <w:rFonts w:ascii="Times New Roman" w:hAnsi="Times New Roman" w:cs="Times New Roman"/>
                  <w:sz w:val="18"/>
                  <w:szCs w:val="18"/>
                </w:rPr>
                <w:delText>Measurement of lumbar support prominence with the ASPECT manikin includes the effectiveness of sacral relief.</w:delText>
              </w:r>
            </w:del>
          </w:p>
        </w:tc>
      </w:tr>
      <w:tr w:rsidR="00F55524" w:rsidRPr="00F55524" w:rsidTr="0005753C">
        <w:trPr>
          <w:jc w:val="center"/>
        </w:trPr>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Lumbar Support (Adjustable)</w:t>
            </w:r>
          </w:p>
        </w:tc>
        <w:tc>
          <w:tcPr>
            <w:tcW w:w="4788" w:type="dxa"/>
          </w:tcPr>
          <w:p w:rsidR="00F55524" w:rsidRPr="00F55524" w:rsidRDefault="00F55524" w:rsidP="00E16C4A">
            <w:pPr>
              <w:rPr>
                <w:rFonts w:ascii="Times New Roman" w:hAnsi="Times New Roman" w:cs="Times New Roman"/>
                <w:sz w:val="18"/>
                <w:szCs w:val="18"/>
              </w:rPr>
            </w:pPr>
          </w:p>
        </w:tc>
      </w:tr>
      <w:tr w:rsidR="00F55524" w:rsidRPr="00F55524" w:rsidTr="0005753C">
        <w:trPr>
          <w:jc w:val="center"/>
        </w:trPr>
        <w:tc>
          <w:tcPr>
            <w:tcW w:w="4788" w:type="dxa"/>
          </w:tcPr>
          <w:p w:rsidR="00F55524" w:rsidRPr="00F55524" w:rsidRDefault="00F55524" w:rsidP="00F55524">
            <w:pPr>
              <w:pStyle w:val="ListParagraph"/>
              <w:numPr>
                <w:ilvl w:val="0"/>
                <w:numId w:val="4"/>
              </w:num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 xml:space="preserve">Vertical position </w:t>
            </w:r>
          </w:p>
        </w:tc>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Apex should be adjustable between 100 and 200 mm above the H-point along back line.</w:t>
            </w:r>
          </w:p>
        </w:tc>
      </w:tr>
      <w:tr w:rsidR="00F55524" w:rsidRPr="00F55524" w:rsidTr="0005753C">
        <w:trPr>
          <w:jc w:val="center"/>
        </w:trPr>
        <w:tc>
          <w:tcPr>
            <w:tcW w:w="4788" w:type="dxa"/>
          </w:tcPr>
          <w:p w:rsidR="00F55524" w:rsidRPr="00F55524" w:rsidRDefault="00F55524" w:rsidP="00F55524">
            <w:pPr>
              <w:pStyle w:val="ListParagraph"/>
              <w:numPr>
                <w:ilvl w:val="0"/>
                <w:numId w:val="4"/>
              </w:num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 xml:space="preserve">Prominence </w:t>
            </w:r>
          </w:p>
        </w:tc>
        <w:tc>
          <w:tcPr>
            <w:tcW w:w="4788" w:type="dxa"/>
          </w:tcPr>
          <w:p w:rsidR="00F55524" w:rsidRPr="00F55524" w:rsidRDefault="00F55524" w:rsidP="00581D46">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Prominence should be adjustable between 0 and 30 mm</w:t>
            </w:r>
            <w:ins w:id="27" w:author="Will" w:date="2013-11-25T15:04:00Z">
              <w:r w:rsidR="00581D46">
                <w:rPr>
                  <w:rFonts w:ascii="Times New Roman" w:hAnsi="Times New Roman" w:cs="Times New Roman"/>
                  <w:sz w:val="18"/>
                  <w:szCs w:val="18"/>
                </w:rPr>
                <w:t>.</w:t>
              </w:r>
            </w:ins>
            <w:del w:id="28" w:author="Will" w:date="2013-11-25T15:04:00Z">
              <w:r w:rsidRPr="00F55524" w:rsidDel="00581D46">
                <w:rPr>
                  <w:rFonts w:ascii="Times New Roman" w:hAnsi="Times New Roman" w:cs="Times New Roman"/>
                  <w:sz w:val="18"/>
                  <w:szCs w:val="18"/>
                </w:rPr>
                <w:delText>, as measured by the ASPECT manikin.</w:delText>
              </w:r>
            </w:del>
          </w:p>
        </w:tc>
      </w:tr>
      <w:tr w:rsidR="00F55524" w:rsidRPr="00F55524" w:rsidTr="0005753C">
        <w:trPr>
          <w:jc w:val="center"/>
        </w:trPr>
        <w:tc>
          <w:tcPr>
            <w:tcW w:w="4788" w:type="dxa"/>
          </w:tcPr>
          <w:p w:rsidR="00F55524" w:rsidRPr="00F55524" w:rsidRDefault="00F55524" w:rsidP="00F55524">
            <w:pPr>
              <w:pStyle w:val="ListParagraph"/>
              <w:numPr>
                <w:ilvl w:val="0"/>
                <w:numId w:val="4"/>
              </w:num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 xml:space="preserve">Radius </w:t>
            </w:r>
          </w:p>
        </w:tc>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Radius should be adjustable between 250 and 400 mm. If only a prominence adjustment is provided, higher</w:t>
            </w:r>
          </w:p>
        </w:tc>
      </w:tr>
      <w:tr w:rsidR="00F55524" w:rsidRPr="00F55524" w:rsidTr="0005753C">
        <w:trPr>
          <w:jc w:val="center"/>
        </w:trPr>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 xml:space="preserve">Knee Angle </w:t>
            </w:r>
          </w:p>
        </w:tc>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Included angle between leg and thigh should be less than 135°. Mean preferred angle is 122 degrees.</w:t>
            </w:r>
          </w:p>
        </w:tc>
      </w:tr>
      <w:tr w:rsidR="00F55524" w:rsidRPr="00F55524" w:rsidTr="0005753C">
        <w:trPr>
          <w:jc w:val="center"/>
        </w:trPr>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 xml:space="preserve">Trunk/Thigh Angle </w:t>
            </w:r>
          </w:p>
        </w:tc>
        <w:tc>
          <w:tcPr>
            <w:tcW w:w="4788" w:type="dxa"/>
          </w:tcPr>
          <w:p w:rsidR="00F55524" w:rsidRPr="00F55524" w:rsidRDefault="00F55524" w:rsidP="00E16C4A">
            <w:pPr>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Angle formed by the knee, hip, and shoulder joints should be larger than 90°. Mean preferred angle is about 105</w:t>
            </w:r>
          </w:p>
        </w:tc>
      </w:tr>
      <w:tr w:rsidR="00F55524" w:rsidRPr="00F55524" w:rsidTr="0005753C">
        <w:trPr>
          <w:jc w:val="center"/>
        </w:trPr>
        <w:tc>
          <w:tcPr>
            <w:tcW w:w="4788" w:type="dxa"/>
          </w:tcPr>
          <w:p w:rsidR="00F55524" w:rsidRPr="00F55524" w:rsidRDefault="005D3B5C" w:rsidP="00E16C4A">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Back</w:t>
            </w:r>
            <w:r w:rsidR="00F55524" w:rsidRPr="00F55524">
              <w:rPr>
                <w:rFonts w:ascii="Times New Roman" w:hAnsi="Times New Roman" w:cs="Times New Roman"/>
                <w:sz w:val="18"/>
                <w:szCs w:val="18"/>
              </w:rPr>
              <w:t xml:space="preserve"> Angle </w:t>
            </w:r>
          </w:p>
        </w:tc>
        <w:tc>
          <w:tcPr>
            <w:tcW w:w="4788" w:type="dxa"/>
          </w:tcPr>
          <w:p w:rsidR="00F55524" w:rsidRPr="00F55524" w:rsidRDefault="00F55524" w:rsidP="00F55524">
            <w:pPr>
              <w:keepNext/>
              <w:autoSpaceDE w:val="0"/>
              <w:autoSpaceDN w:val="0"/>
              <w:adjustRightInd w:val="0"/>
              <w:rPr>
                <w:rFonts w:ascii="Times New Roman" w:hAnsi="Times New Roman" w:cs="Times New Roman"/>
                <w:sz w:val="18"/>
                <w:szCs w:val="18"/>
              </w:rPr>
            </w:pPr>
            <w:r w:rsidRPr="00F55524">
              <w:rPr>
                <w:rFonts w:ascii="Times New Roman" w:hAnsi="Times New Roman" w:cs="Times New Roman"/>
                <w:sz w:val="18"/>
                <w:szCs w:val="18"/>
              </w:rPr>
              <w:t>Angle relative to the vertical of line from hip joint to shoulder joint should be between 10–30°. Mean preferred angle is 28 degrees. Mean preferred angle of line from hip to eye is about 10 degrees.</w:t>
            </w:r>
          </w:p>
        </w:tc>
      </w:tr>
    </w:tbl>
    <w:p w:rsidR="0005753C" w:rsidRPr="0005753C" w:rsidRDefault="00F55524" w:rsidP="0005753C">
      <w:pPr>
        <w:pStyle w:val="Caption"/>
        <w:rPr>
          <w:rFonts w:ascii="Times New Roman" w:hAnsi="Times New Roman" w:cs="Times New Roman"/>
          <w:color w:val="FF0000"/>
          <w:sz w:val="24"/>
          <w:szCs w:val="24"/>
        </w:rPr>
      </w:pPr>
      <w:r>
        <w:t xml:space="preserve">Table </w:t>
      </w:r>
      <w:del w:id="29" w:author="Jake" w:date="2013-12-05T10:05:00Z">
        <w:r w:rsidR="0013458B" w:rsidDel="00DC0900">
          <w:fldChar w:fldCharType="begin"/>
        </w:r>
        <w:r w:rsidR="00DC0900" w:rsidDel="00DC0900">
          <w:delInstrText xml:space="preserve"> SEQ Table \* ARABIC </w:delInstrText>
        </w:r>
        <w:r w:rsidR="0013458B" w:rsidDel="00DC0900">
          <w:fldChar w:fldCharType="separate"/>
        </w:r>
        <w:r w:rsidDel="00DC0900">
          <w:rPr>
            <w:noProof/>
          </w:rPr>
          <w:delText>1</w:delText>
        </w:r>
        <w:r w:rsidR="0013458B" w:rsidDel="00DC0900">
          <w:rPr>
            <w:noProof/>
          </w:rPr>
          <w:fldChar w:fldCharType="end"/>
        </w:r>
      </w:del>
      <w:ins w:id="30" w:author="Jake" w:date="2013-12-05T10:06:00Z">
        <w:r w:rsidR="00DC0900">
          <w:t>3</w:t>
        </w:r>
      </w:ins>
      <w:bookmarkStart w:id="31" w:name="_GoBack"/>
      <w:bookmarkEnd w:id="31"/>
      <w:r>
        <w:t xml:space="preserve">: </w:t>
      </w:r>
      <w:r w:rsidRPr="00F55524">
        <w:rPr>
          <w:rFonts w:ascii="Times New Roman" w:hAnsi="Times New Roman" w:cs="Times New Roman"/>
        </w:rPr>
        <w:t>Support Parameters Recommendations</w:t>
      </w:r>
      <w:r w:rsidR="00B62D0F">
        <w:rPr>
          <w:rFonts w:ascii="Times New Roman" w:hAnsi="Times New Roman" w:cs="Times New Roman"/>
        </w:rPr>
        <w:t>.</w:t>
      </w:r>
      <w:r w:rsidR="000A620F">
        <w:rPr>
          <w:rFonts w:ascii="Times New Roman" w:hAnsi="Times New Roman" w:cs="Times New Roman"/>
        </w:rPr>
        <w:t xml:space="preserve"> [2</w:t>
      </w:r>
      <w:r w:rsidR="00B62D0F">
        <w:rPr>
          <w:rFonts w:ascii="Times New Roman" w:hAnsi="Times New Roman" w:cs="Times New Roman"/>
        </w:rPr>
        <w:t>]</w:t>
      </w:r>
    </w:p>
    <w:p w:rsidR="0005753C" w:rsidRPr="0005753C" w:rsidRDefault="0005753C" w:rsidP="0005753C">
      <w:pPr>
        <w:pStyle w:val="ListParagraph"/>
        <w:ind w:firstLine="720"/>
        <w:rPr>
          <w:rFonts w:ascii="Times New Roman" w:hAnsi="Times New Roman" w:cs="Times New Roman"/>
          <w:sz w:val="24"/>
          <w:szCs w:val="24"/>
        </w:rPr>
      </w:pPr>
      <w:r w:rsidRPr="0005753C">
        <w:rPr>
          <w:rFonts w:ascii="Times New Roman" w:hAnsi="Times New Roman" w:cs="Times New Roman"/>
          <w:sz w:val="24"/>
          <w:szCs w:val="24"/>
        </w:rPr>
        <w:t xml:space="preserve">However, it should be noted that seat cushions help support posture, but poor posture by the driver is not controlled by the addition or removal of seat cushion supports. If the driver does not make full use or sits poorly for any reason, the benefits of these supports will be nil. </w:t>
      </w:r>
      <w:r w:rsidR="006A15FC">
        <w:rPr>
          <w:rFonts w:ascii="Times New Roman" w:hAnsi="Times New Roman" w:cs="Times New Roman"/>
          <w:sz w:val="24"/>
          <w:szCs w:val="24"/>
        </w:rPr>
        <w:t>As such these values are recommendations and not binding to the driver’s posture in anyway.</w:t>
      </w:r>
    </w:p>
    <w:p w:rsidR="0005753C" w:rsidRDefault="0005753C" w:rsidP="0005753C">
      <w:pPr>
        <w:pStyle w:val="ListParagraph"/>
        <w:rPr>
          <w:rFonts w:ascii="Times New Roman" w:hAnsi="Times New Roman" w:cs="Times New Roman"/>
          <w:color w:val="0070C0"/>
          <w:sz w:val="24"/>
          <w:szCs w:val="24"/>
        </w:rPr>
      </w:pPr>
    </w:p>
    <w:p w:rsidR="00E3211A" w:rsidRDefault="00E3211A" w:rsidP="0005753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Reach and Eye Sight</w:t>
      </w:r>
    </w:p>
    <w:p w:rsidR="00E3211A" w:rsidRDefault="00E3211A" w:rsidP="00E3211A">
      <w:pPr>
        <w:pStyle w:val="ListParagraph"/>
        <w:rPr>
          <w:rFonts w:ascii="Times New Roman" w:hAnsi="Times New Roman" w:cs="Times New Roman"/>
          <w:sz w:val="24"/>
          <w:szCs w:val="24"/>
        </w:rPr>
      </w:pPr>
    </w:p>
    <w:p w:rsidR="00E3211A" w:rsidRDefault="00E3211A" w:rsidP="000C2851">
      <w:pPr>
        <w:pStyle w:val="ListParagraph"/>
        <w:ind w:firstLine="720"/>
        <w:rPr>
          <w:rFonts w:ascii="Times New Roman" w:hAnsi="Times New Roman" w:cs="Times New Roman"/>
          <w:sz w:val="24"/>
          <w:szCs w:val="24"/>
        </w:rPr>
      </w:pPr>
      <w:r>
        <w:rPr>
          <w:rFonts w:ascii="Times New Roman" w:hAnsi="Times New Roman" w:cs="Times New Roman"/>
          <w:sz w:val="24"/>
          <w:szCs w:val="24"/>
        </w:rPr>
        <w:t>Being able to reach the pedals comfortably without straining oneself ensures a safe enjoyable drive. As stated above the H-point determines how much length of the leg is available to reach the pedals</w:t>
      </w:r>
      <w:r w:rsidR="000C2851">
        <w:rPr>
          <w:rFonts w:ascii="Times New Roman" w:hAnsi="Times New Roman" w:cs="Times New Roman"/>
          <w:sz w:val="24"/>
          <w:szCs w:val="24"/>
        </w:rPr>
        <w:t xml:space="preserve"> based on position in the seat itself</w:t>
      </w:r>
      <w:r>
        <w:rPr>
          <w:rFonts w:ascii="Times New Roman" w:hAnsi="Times New Roman" w:cs="Times New Roman"/>
          <w:sz w:val="24"/>
          <w:szCs w:val="24"/>
        </w:rPr>
        <w:t>. Reaching with one’s feet</w:t>
      </w:r>
      <w:r w:rsidR="00114146">
        <w:rPr>
          <w:rFonts w:ascii="Times New Roman" w:hAnsi="Times New Roman" w:cs="Times New Roman"/>
          <w:sz w:val="24"/>
          <w:szCs w:val="24"/>
        </w:rPr>
        <w:t xml:space="preserve"> is not the only concern. Being able to reach the steering wheel without strain is important for the comfort of the driver and his control over the Vehicle. However, the need to reach other accessories within the interior means that they should be located within eye sight. </w:t>
      </w:r>
      <w:r w:rsidR="0013458B" w:rsidRPr="0013458B">
        <w:rPr>
          <w:rFonts w:ascii="Times New Roman" w:hAnsi="Times New Roman" w:cs="Times New Roman"/>
          <w:i/>
          <w:sz w:val="24"/>
          <w:szCs w:val="24"/>
          <w:rPrChange w:id="32" w:author="Will" w:date="2013-11-25T15:05:00Z">
            <w:rPr>
              <w:rFonts w:ascii="Times New Roman" w:hAnsi="Times New Roman" w:cs="Times New Roman"/>
              <w:sz w:val="24"/>
              <w:szCs w:val="24"/>
            </w:rPr>
          </w:rPrChange>
        </w:rPr>
        <w:t>Peripheral vision</w:t>
      </w:r>
      <w:r w:rsidR="00114146">
        <w:rPr>
          <w:rFonts w:ascii="Times New Roman" w:hAnsi="Times New Roman" w:cs="Times New Roman"/>
          <w:sz w:val="24"/>
          <w:szCs w:val="24"/>
        </w:rPr>
        <w:t xml:space="preserve"> is an important factor for reaching other accessories with</w:t>
      </w:r>
      <w:ins w:id="33" w:author="Will" w:date="2013-11-25T15:04:00Z">
        <w:r w:rsidR="00CD0171">
          <w:rPr>
            <w:rFonts w:ascii="Times New Roman" w:hAnsi="Times New Roman" w:cs="Times New Roman"/>
            <w:sz w:val="24"/>
            <w:szCs w:val="24"/>
          </w:rPr>
          <w:t>out</w:t>
        </w:r>
      </w:ins>
      <w:r w:rsidR="00114146">
        <w:rPr>
          <w:rFonts w:ascii="Times New Roman" w:hAnsi="Times New Roman" w:cs="Times New Roman"/>
          <w:sz w:val="24"/>
          <w:szCs w:val="24"/>
        </w:rPr>
        <w:t xml:space="preserve"> taking one’s eyes off the road. Checking mirrors should also be included within easy movement of the head to ensure accurate knowledge of upcoming road conditions and surroundings.</w:t>
      </w:r>
      <w:r w:rsidR="005D3B5C">
        <w:rPr>
          <w:rFonts w:ascii="Times New Roman" w:hAnsi="Times New Roman" w:cs="Times New Roman"/>
          <w:sz w:val="24"/>
          <w:szCs w:val="24"/>
        </w:rPr>
        <w:t xml:space="preserve"> </w:t>
      </w:r>
    </w:p>
    <w:p w:rsidR="00114146" w:rsidRPr="00E3211A" w:rsidRDefault="00114146" w:rsidP="00E3211A">
      <w:pPr>
        <w:pStyle w:val="ListParagraph"/>
        <w:rPr>
          <w:rFonts w:ascii="Times New Roman" w:hAnsi="Times New Roman" w:cs="Times New Roman"/>
          <w:sz w:val="24"/>
          <w:szCs w:val="24"/>
        </w:rPr>
      </w:pPr>
    </w:p>
    <w:p w:rsidR="00BF5280" w:rsidRDefault="00114146" w:rsidP="00A801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Adjustability</w:t>
      </w:r>
    </w:p>
    <w:p w:rsidR="006820E5" w:rsidRDefault="006820E5" w:rsidP="006820E5">
      <w:pPr>
        <w:pStyle w:val="ListParagraph"/>
        <w:ind w:left="360"/>
        <w:rPr>
          <w:rFonts w:ascii="Times New Roman" w:hAnsi="Times New Roman" w:cs="Times New Roman"/>
          <w:sz w:val="24"/>
          <w:szCs w:val="24"/>
        </w:rPr>
      </w:pPr>
    </w:p>
    <w:p w:rsidR="00547C81" w:rsidRPr="005D3B5C" w:rsidRDefault="0013458B" w:rsidP="006820E5">
      <w:pPr>
        <w:pStyle w:val="ListParagraph"/>
        <w:ind w:firstLine="720"/>
        <w:rPr>
          <w:rFonts w:ascii="Times New Roman" w:hAnsi="Times New Roman" w:cs="Times New Roman"/>
          <w:sz w:val="24"/>
          <w:szCs w:val="24"/>
        </w:rPr>
      </w:pPr>
      <w:r w:rsidRPr="0013458B">
        <w:rPr>
          <w:noProof/>
        </w:rPr>
        <w:pict>
          <v:shape id="_x0000_s1028" type="#_x0000_t202" style="position:absolute;left:0;text-align:left;margin-left:1.5pt;margin-top:190.4pt;width:205.7pt;height:.05pt;z-index:251664384" stroked="f">
            <v:textbox style="mso-fit-shape-to-text:t" inset="0,0,0,0">
              <w:txbxContent>
                <w:p w:rsidR="006820E5" w:rsidRPr="00B62D0F" w:rsidRDefault="006820E5" w:rsidP="006820E5">
                  <w:pPr>
                    <w:pStyle w:val="Caption"/>
                    <w:rPr>
                      <w:rFonts w:ascii="Times New Roman" w:hAnsi="Times New Roman" w:cs="Times New Roman"/>
                      <w:b w:val="0"/>
                      <w:noProof/>
                      <w:color w:val="0070C0"/>
                      <w:sz w:val="24"/>
                      <w:szCs w:val="24"/>
                    </w:rPr>
                  </w:pPr>
                  <w:r w:rsidRPr="00B62D0F">
                    <w:rPr>
                      <w:b w:val="0"/>
                    </w:rPr>
                    <w:t xml:space="preserve">Figure </w:t>
                  </w:r>
                  <w:del w:id="34" w:author="Jake" w:date="2013-12-05T10:04:00Z">
                    <w:r w:rsidR="0013458B" w:rsidRPr="00B62D0F" w:rsidDel="00DC0900">
                      <w:rPr>
                        <w:b w:val="0"/>
                      </w:rPr>
                      <w:fldChar w:fldCharType="begin"/>
                    </w:r>
                    <w:r w:rsidRPr="00B62D0F" w:rsidDel="00DC0900">
                      <w:rPr>
                        <w:b w:val="0"/>
                      </w:rPr>
                      <w:delInstrText xml:space="preserve"> SEQ Figure \* ARABIC </w:delInstrText>
                    </w:r>
                    <w:r w:rsidR="0013458B" w:rsidRPr="00B62D0F" w:rsidDel="00DC0900">
                      <w:rPr>
                        <w:b w:val="0"/>
                      </w:rPr>
                      <w:fldChar w:fldCharType="separate"/>
                    </w:r>
                    <w:r w:rsidRPr="00B62D0F" w:rsidDel="00DC0900">
                      <w:rPr>
                        <w:b w:val="0"/>
                        <w:noProof/>
                      </w:rPr>
                      <w:delText>2</w:delText>
                    </w:r>
                    <w:r w:rsidR="0013458B" w:rsidRPr="00B62D0F" w:rsidDel="00DC0900">
                      <w:rPr>
                        <w:b w:val="0"/>
                      </w:rPr>
                      <w:fldChar w:fldCharType="end"/>
                    </w:r>
                  </w:del>
                  <w:ins w:id="35" w:author="Jake" w:date="2013-12-05T10:04:00Z">
                    <w:r w:rsidR="00DC0900">
                      <w:rPr>
                        <w:b w:val="0"/>
                      </w:rPr>
                      <w:t>15</w:t>
                    </w:r>
                  </w:ins>
                  <w:r w:rsidRPr="00B62D0F">
                    <w:rPr>
                      <w:b w:val="0"/>
                    </w:rPr>
                    <w:t xml:space="preserve">: </w:t>
                  </w:r>
                  <w:r w:rsidRPr="00B62D0F">
                    <w:rPr>
                      <w:rFonts w:ascii="Times New Roman" w:hAnsi="Times New Roman" w:cs="Times New Roman"/>
                      <w:b w:val="0"/>
                    </w:rPr>
                    <w:t xml:space="preserve">Key Locations </w:t>
                  </w:r>
                  <w:r w:rsidR="00B62D0F" w:rsidRPr="00B62D0F">
                    <w:rPr>
                      <w:rFonts w:ascii="Times New Roman" w:hAnsi="Times New Roman" w:cs="Times New Roman"/>
                      <w:b w:val="0"/>
                    </w:rPr>
                    <w:t>for</w:t>
                  </w:r>
                  <w:r w:rsidRPr="00B62D0F">
                    <w:rPr>
                      <w:rFonts w:ascii="Times New Roman" w:hAnsi="Times New Roman" w:cs="Times New Roman"/>
                      <w:b w:val="0"/>
                    </w:rPr>
                    <w:t xml:space="preserve"> Comfort and Adjustability</w:t>
                  </w:r>
                  <w:r w:rsidR="000A620F">
                    <w:rPr>
                      <w:rFonts w:ascii="Times New Roman" w:hAnsi="Times New Roman" w:cs="Times New Roman"/>
                      <w:b w:val="0"/>
                    </w:rPr>
                    <w:t xml:space="preserve"> [3</w:t>
                  </w:r>
                  <w:r w:rsidRPr="00B62D0F">
                    <w:rPr>
                      <w:rFonts w:ascii="Times New Roman" w:hAnsi="Times New Roman" w:cs="Times New Roman"/>
                      <w:b w:val="0"/>
                    </w:rPr>
                    <w:t>]</w:t>
                  </w:r>
                </w:p>
              </w:txbxContent>
            </v:textbox>
            <w10:wrap type="square" side="right"/>
          </v:shape>
        </w:pict>
      </w:r>
      <w:r w:rsidR="006820E5" w:rsidRPr="005D3B5C">
        <w:rPr>
          <w:rFonts w:ascii="Times New Roman" w:hAnsi="Times New Roman" w:cs="Times New Roman"/>
          <w:noProof/>
          <w:sz w:val="24"/>
          <w:szCs w:val="24"/>
          <w:lang w:eastAsia="en-CA"/>
        </w:rPr>
        <w:drawing>
          <wp:anchor distT="0" distB="0" distL="114300" distR="114300" simplePos="0" relativeHeight="251662336" behindDoc="0" locked="0" layoutInCell="1" allowOverlap="1">
            <wp:simplePos x="0" y="0"/>
            <wp:positionH relativeFrom="margin">
              <wp:align>left</wp:align>
            </wp:positionH>
            <wp:positionV relativeFrom="paragraph">
              <wp:posOffset>398780</wp:posOffset>
            </wp:positionV>
            <wp:extent cx="2612390" cy="1962150"/>
            <wp:effectExtent l="19050" t="0" r="0" b="0"/>
            <wp:wrapSquare wrapText="right"/>
            <wp:docPr id="6" name="irc_mi" descr="http://www.dsource.in/course/ergonomics/images-1/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source.in/course/ergonomics/images-1/fig-11.jpg"/>
                    <pic:cNvPicPr>
                      <a:picLocks noChangeAspect="1" noChangeArrowheads="1"/>
                    </pic:cNvPicPr>
                  </pic:nvPicPr>
                  <pic:blipFill>
                    <a:blip r:embed="rId7" cstate="print"/>
                    <a:srcRect/>
                    <a:stretch>
                      <a:fillRect/>
                    </a:stretch>
                  </pic:blipFill>
                  <pic:spPr bwMode="auto">
                    <a:xfrm>
                      <a:off x="0" y="0"/>
                      <a:ext cx="2612390" cy="1962150"/>
                    </a:xfrm>
                    <a:prstGeom prst="rect">
                      <a:avLst/>
                    </a:prstGeom>
                    <a:noFill/>
                    <a:ln w="9525">
                      <a:noFill/>
                      <a:miter lim="800000"/>
                      <a:headEnd/>
                      <a:tailEnd/>
                    </a:ln>
                  </pic:spPr>
                </pic:pic>
              </a:graphicData>
            </a:graphic>
          </wp:anchor>
        </w:drawing>
      </w:r>
      <w:r w:rsidR="005D3B5C" w:rsidRPr="005D3B5C">
        <w:rPr>
          <w:rFonts w:ascii="Times New Roman" w:hAnsi="Times New Roman" w:cs="Times New Roman"/>
          <w:sz w:val="24"/>
          <w:szCs w:val="24"/>
        </w:rPr>
        <w:t>Not every driver of our V</w:t>
      </w:r>
      <w:r w:rsidR="00547C81" w:rsidRPr="005D3B5C">
        <w:rPr>
          <w:rFonts w:ascii="Times New Roman" w:hAnsi="Times New Roman" w:cs="Times New Roman"/>
          <w:sz w:val="24"/>
          <w:szCs w:val="24"/>
        </w:rPr>
        <w:t xml:space="preserve">ehicle will have the same shape, size, and unique tastes to comfort. </w:t>
      </w:r>
      <w:del w:id="36" w:author="Will" w:date="2013-11-25T15:05:00Z">
        <w:r w:rsidR="00547C81" w:rsidRPr="005D3B5C" w:rsidDel="00CD0171">
          <w:rPr>
            <w:rFonts w:ascii="Times New Roman" w:hAnsi="Times New Roman" w:cs="Times New Roman"/>
            <w:sz w:val="24"/>
            <w:szCs w:val="24"/>
          </w:rPr>
          <w:delText xml:space="preserve">As such, being able to have certain functions within the interior to be adjustable will allow for a wide range of people to be able to drive our vehicle in comfort. </w:delText>
        </w:r>
      </w:del>
      <w:r w:rsidR="006820E5" w:rsidRPr="005D3B5C">
        <w:rPr>
          <w:rFonts w:ascii="Times New Roman" w:hAnsi="Times New Roman" w:cs="Times New Roman"/>
          <w:sz w:val="24"/>
          <w:szCs w:val="24"/>
        </w:rPr>
        <w:t xml:space="preserve">Figure 2 </w:t>
      </w:r>
      <w:r w:rsidR="00B62D0F" w:rsidRPr="005D3B5C">
        <w:rPr>
          <w:rFonts w:ascii="Times New Roman" w:hAnsi="Times New Roman" w:cs="Times New Roman"/>
          <w:sz w:val="24"/>
          <w:szCs w:val="24"/>
        </w:rPr>
        <w:t>illustrates</w:t>
      </w:r>
      <w:r w:rsidR="006820E5" w:rsidRPr="005D3B5C">
        <w:rPr>
          <w:rFonts w:ascii="Times New Roman" w:hAnsi="Times New Roman" w:cs="Times New Roman"/>
          <w:sz w:val="24"/>
          <w:szCs w:val="24"/>
        </w:rPr>
        <w:t xml:space="preserve"> possible locations for adjustable functions</w:t>
      </w:r>
      <w:r w:rsidR="00B62D0F" w:rsidRPr="005D3B5C">
        <w:rPr>
          <w:rFonts w:ascii="Times New Roman" w:hAnsi="Times New Roman" w:cs="Times New Roman"/>
          <w:sz w:val="24"/>
          <w:szCs w:val="24"/>
        </w:rPr>
        <w:t xml:space="preserve"> within the interior of the Vehicle. However, due to limitations of space and quantity of functions in the interior, not every possibility shown in Figure 2 will be applicable. </w:t>
      </w:r>
      <w:r w:rsidR="000C2851" w:rsidRPr="005D3B5C">
        <w:rPr>
          <w:rFonts w:ascii="Times New Roman" w:hAnsi="Times New Roman" w:cs="Times New Roman"/>
          <w:sz w:val="24"/>
          <w:szCs w:val="24"/>
        </w:rPr>
        <w:t xml:space="preserve">In the preceding section reach was talked about as an important criterion for control of the Vehicle and comfort. </w:t>
      </w:r>
      <w:r w:rsidR="00547C81" w:rsidRPr="005D3B5C">
        <w:rPr>
          <w:rFonts w:ascii="Times New Roman" w:hAnsi="Times New Roman" w:cs="Times New Roman"/>
          <w:sz w:val="24"/>
          <w:szCs w:val="24"/>
        </w:rPr>
        <w:t xml:space="preserve">Now, </w:t>
      </w:r>
      <w:del w:id="37" w:author="Will" w:date="2013-11-25T15:06:00Z">
        <w:r w:rsidR="00547C81" w:rsidRPr="005D3B5C" w:rsidDel="00CD0171">
          <w:rPr>
            <w:rFonts w:ascii="Times New Roman" w:hAnsi="Times New Roman" w:cs="Times New Roman"/>
            <w:sz w:val="24"/>
            <w:szCs w:val="24"/>
          </w:rPr>
          <w:delText>those areas and functions</w:delText>
        </w:r>
      </w:del>
      <w:ins w:id="38" w:author="Will" w:date="2013-11-25T15:06:00Z">
        <w:r w:rsidR="00CD0171">
          <w:rPr>
            <w:rFonts w:ascii="Times New Roman" w:hAnsi="Times New Roman" w:cs="Times New Roman"/>
            <w:sz w:val="24"/>
            <w:szCs w:val="24"/>
          </w:rPr>
          <w:t>reach</w:t>
        </w:r>
      </w:ins>
      <w:r w:rsidR="00547C81" w:rsidRPr="005D3B5C">
        <w:rPr>
          <w:rFonts w:ascii="Times New Roman" w:hAnsi="Times New Roman" w:cs="Times New Roman"/>
          <w:sz w:val="24"/>
          <w:szCs w:val="24"/>
        </w:rPr>
        <w:t xml:space="preserve"> will be </w:t>
      </w:r>
      <w:del w:id="39" w:author="Will" w:date="2013-11-25T15:06:00Z">
        <w:r w:rsidR="00547C81" w:rsidRPr="005D3B5C" w:rsidDel="00CD0171">
          <w:rPr>
            <w:rFonts w:ascii="Times New Roman" w:hAnsi="Times New Roman" w:cs="Times New Roman"/>
            <w:sz w:val="24"/>
            <w:szCs w:val="24"/>
          </w:rPr>
          <w:delText xml:space="preserve">discussed and </w:delText>
        </w:r>
      </w:del>
      <w:r w:rsidR="00547C81" w:rsidRPr="005D3B5C">
        <w:rPr>
          <w:rFonts w:ascii="Times New Roman" w:hAnsi="Times New Roman" w:cs="Times New Roman"/>
          <w:sz w:val="24"/>
          <w:szCs w:val="24"/>
        </w:rPr>
        <w:t xml:space="preserve">further developed to include adjustable parameters. </w:t>
      </w:r>
    </w:p>
    <w:p w:rsidR="00547C81" w:rsidRPr="005D3B5C" w:rsidRDefault="00547C81" w:rsidP="00114146">
      <w:pPr>
        <w:pStyle w:val="ListParagraph"/>
        <w:rPr>
          <w:rFonts w:ascii="Times New Roman" w:hAnsi="Times New Roman" w:cs="Times New Roman"/>
          <w:sz w:val="24"/>
          <w:szCs w:val="24"/>
        </w:rPr>
      </w:pPr>
    </w:p>
    <w:p w:rsidR="000140DC" w:rsidRPr="005D3B5C" w:rsidRDefault="0013458B" w:rsidP="006A15FC">
      <w:pPr>
        <w:pStyle w:val="ListParagraph"/>
        <w:ind w:left="709" w:firstLine="720"/>
        <w:rPr>
          <w:rFonts w:ascii="Times New Roman" w:hAnsi="Times New Roman" w:cs="Times New Roman"/>
          <w:sz w:val="24"/>
          <w:szCs w:val="24"/>
        </w:rPr>
      </w:pPr>
      <w:r w:rsidRPr="0013458B">
        <w:rPr>
          <w:noProof/>
        </w:rPr>
        <w:pict>
          <v:shape id="_x0000_s1029" type="#_x0000_t202" style="position:absolute;left:0;text-align:left;margin-left:911.05pt;margin-top:225.3pt;width:209.3pt;height:41.7pt;z-index:251666432;mso-position-horizontal:right;mso-position-horizontal-relative:margin" stroked="f">
            <v:textbox style="mso-fit-shape-to-text:t" inset="0,0,0,0">
              <w:txbxContent>
                <w:p w:rsidR="006820E5" w:rsidRPr="00FE4EF3" w:rsidRDefault="006820E5" w:rsidP="006820E5">
                  <w:pPr>
                    <w:pStyle w:val="Caption"/>
                    <w:rPr>
                      <w:noProof/>
                    </w:rPr>
                  </w:pPr>
                  <w:r>
                    <w:t xml:space="preserve">Figure </w:t>
                  </w:r>
                  <w:del w:id="40" w:author="Jake" w:date="2013-12-05T10:04:00Z">
                    <w:r w:rsidR="0013458B" w:rsidDel="00DC0900">
                      <w:fldChar w:fldCharType="begin"/>
                    </w:r>
                    <w:r w:rsidR="00DC0900" w:rsidDel="00DC0900">
                      <w:delInstrText xml:space="preserve"> SEQ Figure \* ARABIC </w:delInstrText>
                    </w:r>
                    <w:r w:rsidR="0013458B" w:rsidDel="00DC0900">
                      <w:fldChar w:fldCharType="separate"/>
                    </w:r>
                    <w:r w:rsidDel="00DC0900">
                      <w:rPr>
                        <w:noProof/>
                      </w:rPr>
                      <w:delText>3</w:delText>
                    </w:r>
                    <w:r w:rsidR="0013458B" w:rsidDel="00DC0900">
                      <w:rPr>
                        <w:noProof/>
                      </w:rPr>
                      <w:fldChar w:fldCharType="end"/>
                    </w:r>
                  </w:del>
                  <w:ins w:id="41" w:author="Jake" w:date="2013-12-05T10:04:00Z">
                    <w:r w:rsidR="00DC0900">
                      <w:t>16</w:t>
                    </w:r>
                  </w:ins>
                  <w:r>
                    <w:t xml:space="preserve">: </w:t>
                  </w:r>
                  <w:r w:rsidRPr="00B62D0F">
                    <w:rPr>
                      <w:rFonts w:ascii="Times New Roman" w:hAnsi="Times New Roman" w:cs="Times New Roman"/>
                      <w:b w:val="0"/>
                    </w:rPr>
                    <w:t>Seated Posture Angles. A: Back, B: Trunk/Thigh, C: Knee, D: Ankle, E: Upper arm, F; Elbow.</w:t>
                  </w:r>
                  <w:r w:rsidR="000A620F">
                    <w:rPr>
                      <w:rFonts w:ascii="Times New Roman" w:hAnsi="Times New Roman" w:cs="Times New Roman"/>
                      <w:b w:val="0"/>
                    </w:rPr>
                    <w:t xml:space="preserve"> [2</w:t>
                  </w:r>
                  <w:r w:rsidRPr="00B62D0F">
                    <w:rPr>
                      <w:rFonts w:ascii="Times New Roman" w:hAnsi="Times New Roman" w:cs="Times New Roman"/>
                      <w:b w:val="0"/>
                    </w:rPr>
                    <w:t>]</w:t>
                  </w:r>
                </w:p>
              </w:txbxContent>
            </v:textbox>
            <w10:wrap type="square" side="left" anchorx="margin"/>
          </v:shape>
        </w:pict>
      </w:r>
      <w:r w:rsidR="005D3B5C">
        <w:rPr>
          <w:noProof/>
          <w:lang w:eastAsia="en-CA"/>
        </w:rPr>
        <w:drawing>
          <wp:anchor distT="0" distB="0" distL="114300" distR="114300" simplePos="0" relativeHeight="251661312" behindDoc="0" locked="0" layoutInCell="1" allowOverlap="1">
            <wp:simplePos x="0" y="0"/>
            <wp:positionH relativeFrom="margin">
              <wp:align>right</wp:align>
            </wp:positionH>
            <wp:positionV relativeFrom="paragraph">
              <wp:posOffset>784860</wp:posOffset>
            </wp:positionV>
            <wp:extent cx="2658110" cy="1990725"/>
            <wp:effectExtent l="19050" t="0" r="8890" b="0"/>
            <wp:wrapSquare wrapText="lef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658110" cy="1990725"/>
                    </a:xfrm>
                    <a:prstGeom prst="rect">
                      <a:avLst/>
                    </a:prstGeom>
                    <a:noFill/>
                    <a:ln w="9525">
                      <a:noFill/>
                      <a:miter lim="800000"/>
                      <a:headEnd/>
                      <a:tailEnd/>
                    </a:ln>
                  </pic:spPr>
                </pic:pic>
              </a:graphicData>
            </a:graphic>
          </wp:anchor>
        </w:drawing>
      </w:r>
      <w:r w:rsidR="00114146" w:rsidRPr="005D3B5C">
        <w:rPr>
          <w:rFonts w:ascii="Times New Roman" w:hAnsi="Times New Roman" w:cs="Times New Roman"/>
          <w:sz w:val="24"/>
          <w:szCs w:val="24"/>
        </w:rPr>
        <w:t>The Human body can be modelled as a system of linkages</w:t>
      </w:r>
      <w:r w:rsidR="000A620F" w:rsidRPr="005D3B5C">
        <w:rPr>
          <w:rFonts w:ascii="Times New Roman" w:hAnsi="Times New Roman" w:cs="Times New Roman"/>
          <w:sz w:val="24"/>
          <w:szCs w:val="24"/>
        </w:rPr>
        <w:t xml:space="preserve"> [2</w:t>
      </w:r>
      <w:r w:rsidR="006820E5" w:rsidRPr="005D3B5C">
        <w:rPr>
          <w:rFonts w:ascii="Times New Roman" w:hAnsi="Times New Roman" w:cs="Times New Roman"/>
          <w:sz w:val="24"/>
          <w:szCs w:val="24"/>
        </w:rPr>
        <w:t xml:space="preserve">, p. 47] as shown in Figure 3. </w:t>
      </w:r>
      <w:r w:rsidR="00114146" w:rsidRPr="005D3B5C">
        <w:rPr>
          <w:rFonts w:ascii="Times New Roman" w:hAnsi="Times New Roman" w:cs="Times New Roman"/>
          <w:sz w:val="24"/>
          <w:szCs w:val="24"/>
        </w:rPr>
        <w:t>This allows for the mapping of the human body in relation to a seated posture. The most important angles for comfort are the back, trunk/thigh, and knee angles</w:t>
      </w:r>
      <w:r w:rsidR="00F04DF6" w:rsidRPr="005D3B5C">
        <w:rPr>
          <w:rFonts w:ascii="Times New Roman" w:hAnsi="Times New Roman" w:cs="Times New Roman"/>
          <w:sz w:val="24"/>
          <w:szCs w:val="24"/>
        </w:rPr>
        <w:t xml:space="preserve"> [</w:t>
      </w:r>
      <w:r w:rsidR="00A670B0" w:rsidRPr="005D3B5C">
        <w:rPr>
          <w:rFonts w:ascii="Times New Roman" w:hAnsi="Times New Roman" w:cs="Times New Roman"/>
          <w:sz w:val="24"/>
          <w:szCs w:val="24"/>
        </w:rPr>
        <w:t xml:space="preserve">2, p.48]. </w:t>
      </w:r>
      <w:r w:rsidR="00114146" w:rsidRPr="005D3B5C">
        <w:rPr>
          <w:rFonts w:ascii="Times New Roman" w:hAnsi="Times New Roman" w:cs="Times New Roman"/>
          <w:sz w:val="24"/>
          <w:szCs w:val="24"/>
        </w:rPr>
        <w:t xml:space="preserve"> Knowing where the most important locations are, th</w:t>
      </w:r>
      <w:r w:rsidR="006820E5" w:rsidRPr="005D3B5C">
        <w:rPr>
          <w:rFonts w:ascii="Times New Roman" w:hAnsi="Times New Roman" w:cs="Times New Roman"/>
          <w:sz w:val="24"/>
          <w:szCs w:val="24"/>
        </w:rPr>
        <w:t xml:space="preserve">e design of the seat can be </w:t>
      </w:r>
      <w:r w:rsidR="00114146" w:rsidRPr="005D3B5C">
        <w:rPr>
          <w:rFonts w:ascii="Times New Roman" w:hAnsi="Times New Roman" w:cs="Times New Roman"/>
          <w:sz w:val="24"/>
          <w:szCs w:val="24"/>
        </w:rPr>
        <w:t xml:space="preserve">allowed to adjust </w:t>
      </w:r>
      <w:del w:id="42" w:author="Will" w:date="2013-11-25T15:07:00Z">
        <w:r w:rsidR="00114146" w:rsidRPr="005D3B5C" w:rsidDel="00CD0171">
          <w:rPr>
            <w:rFonts w:ascii="Times New Roman" w:hAnsi="Times New Roman" w:cs="Times New Roman"/>
            <w:sz w:val="24"/>
            <w:szCs w:val="24"/>
          </w:rPr>
          <w:delText xml:space="preserve">there </w:delText>
        </w:r>
      </w:del>
      <w:ins w:id="43" w:author="Will" w:date="2013-11-25T15:07:00Z">
        <w:r w:rsidR="00CD0171">
          <w:rPr>
            <w:rFonts w:ascii="Times New Roman" w:hAnsi="Times New Roman" w:cs="Times New Roman"/>
            <w:sz w:val="24"/>
            <w:szCs w:val="24"/>
          </w:rPr>
          <w:t>at these locations</w:t>
        </w:r>
        <w:r w:rsidR="00CD0171" w:rsidRPr="005D3B5C">
          <w:rPr>
            <w:rFonts w:ascii="Times New Roman" w:hAnsi="Times New Roman" w:cs="Times New Roman"/>
            <w:sz w:val="24"/>
            <w:szCs w:val="24"/>
          </w:rPr>
          <w:t xml:space="preserve"> </w:t>
        </w:r>
      </w:ins>
      <w:r w:rsidR="00114146" w:rsidRPr="005D3B5C">
        <w:rPr>
          <w:rFonts w:ascii="Times New Roman" w:hAnsi="Times New Roman" w:cs="Times New Roman"/>
          <w:sz w:val="24"/>
          <w:szCs w:val="24"/>
        </w:rPr>
        <w:t xml:space="preserve">for the driver chosen comfort. </w:t>
      </w:r>
      <w:r w:rsidR="00547C81" w:rsidRPr="005D3B5C">
        <w:rPr>
          <w:rFonts w:ascii="Times New Roman" w:hAnsi="Times New Roman" w:cs="Times New Roman"/>
          <w:sz w:val="24"/>
          <w:szCs w:val="24"/>
        </w:rPr>
        <w:t>Recommended functions to be allowed to adjust and move are the seat position</w:t>
      </w:r>
      <w:r w:rsidR="000140DC" w:rsidRPr="005D3B5C">
        <w:rPr>
          <w:rFonts w:ascii="Times New Roman" w:hAnsi="Times New Roman" w:cs="Times New Roman"/>
          <w:sz w:val="24"/>
          <w:szCs w:val="24"/>
        </w:rPr>
        <w:t xml:space="preserve"> in </w:t>
      </w:r>
      <w:r w:rsidR="005D3B5C" w:rsidRPr="005D3B5C">
        <w:rPr>
          <w:rFonts w:ascii="Times New Roman" w:hAnsi="Times New Roman" w:cs="Times New Roman"/>
          <w:sz w:val="24"/>
          <w:szCs w:val="24"/>
        </w:rPr>
        <w:t>relation</w:t>
      </w:r>
      <w:r w:rsidR="000140DC" w:rsidRPr="005D3B5C">
        <w:rPr>
          <w:rFonts w:ascii="Times New Roman" w:hAnsi="Times New Roman" w:cs="Times New Roman"/>
          <w:sz w:val="24"/>
          <w:szCs w:val="24"/>
        </w:rPr>
        <w:t xml:space="preserve"> to the pedals and the seat backrest in relation to a 90 degree angle. </w:t>
      </w:r>
      <w:r w:rsidR="00547C81" w:rsidRPr="005D3B5C">
        <w:rPr>
          <w:rFonts w:ascii="Times New Roman" w:hAnsi="Times New Roman" w:cs="Times New Roman"/>
          <w:sz w:val="24"/>
          <w:szCs w:val="24"/>
        </w:rPr>
        <w:t xml:space="preserve">Allowing the seat to be adjustable such that it can be moved further away </w:t>
      </w:r>
      <w:r w:rsidR="000140DC" w:rsidRPr="005D3B5C">
        <w:rPr>
          <w:rFonts w:ascii="Times New Roman" w:hAnsi="Times New Roman" w:cs="Times New Roman"/>
          <w:sz w:val="24"/>
          <w:szCs w:val="24"/>
        </w:rPr>
        <w:t>or closer to</w:t>
      </w:r>
      <w:r w:rsidR="00547C81" w:rsidRPr="005D3B5C">
        <w:rPr>
          <w:rFonts w:ascii="Times New Roman" w:hAnsi="Times New Roman" w:cs="Times New Roman"/>
          <w:sz w:val="24"/>
          <w:szCs w:val="24"/>
        </w:rPr>
        <w:t xml:space="preserve"> the pedals depending on the user will change the knee angle. </w:t>
      </w:r>
      <w:r w:rsidR="000140DC" w:rsidRPr="005D3B5C">
        <w:rPr>
          <w:rFonts w:ascii="Times New Roman" w:hAnsi="Times New Roman" w:cs="Times New Roman"/>
          <w:sz w:val="24"/>
          <w:szCs w:val="24"/>
        </w:rPr>
        <w:t xml:space="preserve">This will allow the driver to reach the pedals more comfortably, without strain, or in the rare cases without the aid of wooden blocks attached to their feet. As our Vehicle is primarily operated with pedal-power, being able to reach the pedals is of critical importance. </w:t>
      </w:r>
      <w:r w:rsidRPr="0013458B">
        <w:rPr>
          <w:rFonts w:ascii="Times New Roman" w:hAnsi="Times New Roman" w:cs="Times New Roman"/>
          <w:i/>
          <w:sz w:val="24"/>
          <w:szCs w:val="24"/>
          <w:rPrChange w:id="44" w:author="Will" w:date="2013-11-25T15:08:00Z">
            <w:rPr>
              <w:rFonts w:ascii="Times New Roman" w:hAnsi="Times New Roman" w:cs="Times New Roman"/>
              <w:sz w:val="24"/>
              <w:szCs w:val="24"/>
            </w:rPr>
          </w:rPrChange>
        </w:rPr>
        <w:t>Seat translations</w:t>
      </w:r>
      <w:r w:rsidR="000140DC" w:rsidRPr="005D3B5C">
        <w:rPr>
          <w:rFonts w:ascii="Times New Roman" w:hAnsi="Times New Roman" w:cs="Times New Roman"/>
          <w:sz w:val="24"/>
          <w:szCs w:val="24"/>
        </w:rPr>
        <w:t xml:space="preserve"> should be of the magnitude of 150mm to 200mm</w:t>
      </w:r>
      <w:r w:rsidR="005D3B5C" w:rsidRPr="005D3B5C">
        <w:rPr>
          <w:rFonts w:ascii="Times New Roman" w:hAnsi="Times New Roman" w:cs="Times New Roman"/>
          <w:sz w:val="24"/>
          <w:szCs w:val="24"/>
        </w:rPr>
        <w:t xml:space="preserve"> [2, p.52]</w:t>
      </w:r>
      <w:r w:rsidR="000140DC" w:rsidRPr="005D3B5C">
        <w:rPr>
          <w:rFonts w:ascii="Times New Roman" w:hAnsi="Times New Roman" w:cs="Times New Roman"/>
          <w:sz w:val="24"/>
          <w:szCs w:val="24"/>
        </w:rPr>
        <w:t>. This will allow the driver to maintain suggested knee angle orientations</w:t>
      </w:r>
      <w:r w:rsidR="005D3B5C" w:rsidRPr="005D3B5C">
        <w:rPr>
          <w:rFonts w:ascii="Times New Roman" w:hAnsi="Times New Roman" w:cs="Times New Roman"/>
          <w:sz w:val="24"/>
          <w:szCs w:val="24"/>
        </w:rPr>
        <w:t xml:space="preserve"> shown in Table 1</w:t>
      </w:r>
      <w:r w:rsidR="000140DC" w:rsidRPr="005D3B5C">
        <w:rPr>
          <w:rFonts w:ascii="Times New Roman" w:hAnsi="Times New Roman" w:cs="Times New Roman"/>
          <w:sz w:val="24"/>
          <w:szCs w:val="24"/>
        </w:rPr>
        <w:t xml:space="preserve">. </w:t>
      </w:r>
      <w:del w:id="45" w:author="Will" w:date="2013-11-25T15:08:00Z">
        <w:r w:rsidR="009B0858" w:rsidRPr="005D3B5C" w:rsidDel="00CD0171">
          <w:rPr>
            <w:rFonts w:ascii="Times New Roman" w:hAnsi="Times New Roman" w:cs="Times New Roman"/>
            <w:color w:val="0070C0"/>
            <w:sz w:val="24"/>
            <w:szCs w:val="24"/>
          </w:rPr>
          <w:delText>Reed et al. 50-53</w:delText>
        </w:r>
      </w:del>
    </w:p>
    <w:p w:rsidR="00114146" w:rsidRPr="005D3B5C" w:rsidRDefault="000140DC" w:rsidP="00547C81">
      <w:pPr>
        <w:pStyle w:val="ListParagraph"/>
        <w:ind w:firstLine="720"/>
        <w:rPr>
          <w:rFonts w:ascii="Times New Roman" w:hAnsi="Times New Roman" w:cs="Times New Roman"/>
          <w:sz w:val="24"/>
          <w:szCs w:val="24"/>
        </w:rPr>
      </w:pPr>
      <w:r w:rsidRPr="005D3B5C">
        <w:rPr>
          <w:rFonts w:ascii="Times New Roman" w:hAnsi="Times New Roman" w:cs="Times New Roman"/>
          <w:sz w:val="24"/>
          <w:szCs w:val="24"/>
        </w:rPr>
        <w:t>The location of the seat backrest is the other adjustable function chosen to optimize the interior and suit individual comfort. The adjustment of the back rest affects the back angle, one of the critical angles of the seated posture</w:t>
      </w:r>
      <w:r w:rsidR="005D3B5C" w:rsidRPr="005D3B5C">
        <w:rPr>
          <w:rFonts w:ascii="Times New Roman" w:hAnsi="Times New Roman" w:cs="Times New Roman"/>
          <w:sz w:val="24"/>
          <w:szCs w:val="24"/>
        </w:rPr>
        <w:t xml:space="preserve"> and also the reach of the arms</w:t>
      </w:r>
      <w:r w:rsidRPr="005D3B5C">
        <w:rPr>
          <w:rFonts w:ascii="Times New Roman" w:hAnsi="Times New Roman" w:cs="Times New Roman"/>
          <w:sz w:val="24"/>
          <w:szCs w:val="24"/>
        </w:rPr>
        <w:t>.</w:t>
      </w:r>
      <w:r w:rsidR="009B0858" w:rsidRPr="005D3B5C">
        <w:rPr>
          <w:rFonts w:ascii="Times New Roman" w:hAnsi="Times New Roman" w:cs="Times New Roman"/>
          <w:sz w:val="24"/>
          <w:szCs w:val="24"/>
        </w:rPr>
        <w:t xml:space="preserve"> Allowing for the back rest to adjust</w:t>
      </w:r>
      <w:r w:rsidR="009D3EF3" w:rsidRPr="005D3B5C">
        <w:rPr>
          <w:rFonts w:ascii="Times New Roman" w:hAnsi="Times New Roman" w:cs="Times New Roman"/>
          <w:sz w:val="24"/>
          <w:szCs w:val="24"/>
        </w:rPr>
        <w:t xml:space="preserve"> up to 20 degrees</w:t>
      </w:r>
      <w:r w:rsidR="005D3B5C" w:rsidRPr="005D3B5C">
        <w:rPr>
          <w:rFonts w:ascii="Times New Roman" w:hAnsi="Times New Roman" w:cs="Times New Roman"/>
          <w:sz w:val="24"/>
          <w:szCs w:val="24"/>
        </w:rPr>
        <w:t xml:space="preserve"> [2, p.53]</w:t>
      </w:r>
      <w:r w:rsidR="009D3EF3" w:rsidRPr="005D3B5C">
        <w:rPr>
          <w:rFonts w:ascii="Times New Roman" w:hAnsi="Times New Roman" w:cs="Times New Roman"/>
          <w:sz w:val="24"/>
          <w:szCs w:val="24"/>
        </w:rPr>
        <w:t xml:space="preserve"> is crucial </w:t>
      </w:r>
      <w:r w:rsidR="005D3B5C" w:rsidRPr="005D3B5C">
        <w:rPr>
          <w:rFonts w:ascii="Times New Roman" w:hAnsi="Times New Roman" w:cs="Times New Roman"/>
          <w:sz w:val="24"/>
          <w:szCs w:val="24"/>
        </w:rPr>
        <w:t>for</w:t>
      </w:r>
      <w:r w:rsidR="009D3EF3" w:rsidRPr="005D3B5C">
        <w:rPr>
          <w:rFonts w:ascii="Times New Roman" w:hAnsi="Times New Roman" w:cs="Times New Roman"/>
          <w:sz w:val="24"/>
          <w:szCs w:val="24"/>
        </w:rPr>
        <w:t xml:space="preserve"> driver </w:t>
      </w:r>
      <w:r w:rsidR="009D3EF3" w:rsidRPr="005D3B5C">
        <w:rPr>
          <w:rFonts w:ascii="Times New Roman" w:hAnsi="Times New Roman" w:cs="Times New Roman"/>
          <w:sz w:val="24"/>
          <w:szCs w:val="24"/>
        </w:rPr>
        <w:lastRenderedPageBreak/>
        <w:t>comfort</w:t>
      </w:r>
      <w:r w:rsidR="005D3B5C" w:rsidRPr="005D3B5C">
        <w:rPr>
          <w:rFonts w:ascii="Times New Roman" w:hAnsi="Times New Roman" w:cs="Times New Roman"/>
          <w:sz w:val="24"/>
          <w:szCs w:val="24"/>
        </w:rPr>
        <w:t xml:space="preserve"> and for reaching the steering wheel of the Vehicle</w:t>
      </w:r>
      <w:r w:rsidR="009D3EF3" w:rsidRPr="005D3B5C">
        <w:rPr>
          <w:rFonts w:ascii="Times New Roman" w:hAnsi="Times New Roman" w:cs="Times New Roman"/>
          <w:sz w:val="24"/>
          <w:szCs w:val="24"/>
        </w:rPr>
        <w:t>.</w:t>
      </w:r>
      <w:ins w:id="46" w:author="Will" w:date="2013-11-25T15:11:00Z">
        <w:r w:rsidR="00CD0171">
          <w:rPr>
            <w:rFonts w:ascii="Times New Roman" w:hAnsi="Times New Roman" w:cs="Times New Roman"/>
            <w:sz w:val="24"/>
            <w:szCs w:val="24"/>
          </w:rPr>
          <w:t xml:space="preserve"> With the knee angle and back angle being adjustable the back angle will be adjusted coincidentally because of the model of human linkages shown in </w:t>
        </w:r>
      </w:ins>
      <w:ins w:id="47" w:author="Will" w:date="2013-11-25T15:12:00Z">
        <w:r w:rsidR="00CD0171">
          <w:rPr>
            <w:rFonts w:ascii="Times New Roman" w:hAnsi="Times New Roman" w:cs="Times New Roman"/>
            <w:sz w:val="24"/>
            <w:szCs w:val="24"/>
          </w:rPr>
          <w:t xml:space="preserve">Figure 3. </w:t>
        </w:r>
      </w:ins>
      <w:ins w:id="48" w:author="Will" w:date="2013-11-25T15:13:00Z">
        <w:r w:rsidR="00CD0171">
          <w:rPr>
            <w:rFonts w:ascii="Times New Roman" w:hAnsi="Times New Roman" w:cs="Times New Roman"/>
            <w:sz w:val="24"/>
            <w:szCs w:val="24"/>
          </w:rPr>
          <w:t>This will ensure seated posture comfort at the H-Point location.</w:t>
        </w:r>
      </w:ins>
    </w:p>
    <w:sectPr w:rsidR="00114146" w:rsidRPr="005D3B5C" w:rsidSect="00D830E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FE48F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4F123E4"/>
    <w:multiLevelType w:val="hybridMultilevel"/>
    <w:tmpl w:val="2EC8191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nsid w:val="6345294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F472A26"/>
    <w:multiLevelType w:val="hybridMultilevel"/>
    <w:tmpl w:val="4912B3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5280"/>
    <w:rsid w:val="000140DC"/>
    <w:rsid w:val="00033E23"/>
    <w:rsid w:val="0005753C"/>
    <w:rsid w:val="000A2247"/>
    <w:rsid w:val="000A620F"/>
    <w:rsid w:val="000C2851"/>
    <w:rsid w:val="00114146"/>
    <w:rsid w:val="0013458B"/>
    <w:rsid w:val="004F6EE6"/>
    <w:rsid w:val="00547C81"/>
    <w:rsid w:val="005515C4"/>
    <w:rsid w:val="00581D46"/>
    <w:rsid w:val="005D3B5C"/>
    <w:rsid w:val="006820E5"/>
    <w:rsid w:val="006A15FC"/>
    <w:rsid w:val="00796576"/>
    <w:rsid w:val="0086318F"/>
    <w:rsid w:val="009B0858"/>
    <w:rsid w:val="009D3EF3"/>
    <w:rsid w:val="00A02A80"/>
    <w:rsid w:val="00A670B0"/>
    <w:rsid w:val="00A754A0"/>
    <w:rsid w:val="00A801A9"/>
    <w:rsid w:val="00B62D0F"/>
    <w:rsid w:val="00BF5280"/>
    <w:rsid w:val="00C55372"/>
    <w:rsid w:val="00CD0171"/>
    <w:rsid w:val="00D12788"/>
    <w:rsid w:val="00D830E0"/>
    <w:rsid w:val="00DC0900"/>
    <w:rsid w:val="00DD63D8"/>
    <w:rsid w:val="00DF7C39"/>
    <w:rsid w:val="00E27F41"/>
    <w:rsid w:val="00E3211A"/>
    <w:rsid w:val="00F04DF6"/>
    <w:rsid w:val="00F5552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0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280"/>
    <w:pPr>
      <w:ind w:left="720"/>
      <w:contextualSpacing/>
    </w:pPr>
  </w:style>
  <w:style w:type="paragraph" w:styleId="BalloonText">
    <w:name w:val="Balloon Text"/>
    <w:basedOn w:val="Normal"/>
    <w:link w:val="BalloonTextChar"/>
    <w:uiPriority w:val="99"/>
    <w:semiHidden/>
    <w:unhideWhenUsed/>
    <w:rsid w:val="00F55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524"/>
    <w:rPr>
      <w:rFonts w:ascii="Tahoma" w:hAnsi="Tahoma" w:cs="Tahoma"/>
      <w:sz w:val="16"/>
      <w:szCs w:val="16"/>
    </w:rPr>
  </w:style>
  <w:style w:type="paragraph" w:styleId="Caption">
    <w:name w:val="caption"/>
    <w:basedOn w:val="Normal"/>
    <w:next w:val="Normal"/>
    <w:uiPriority w:val="35"/>
    <w:unhideWhenUsed/>
    <w:qFormat/>
    <w:rsid w:val="00F55524"/>
    <w:pPr>
      <w:spacing w:line="240" w:lineRule="auto"/>
    </w:pPr>
    <w:rPr>
      <w:b/>
      <w:bCs/>
      <w:color w:val="4F81BD" w:themeColor="accent1"/>
      <w:sz w:val="18"/>
      <w:szCs w:val="18"/>
    </w:rPr>
  </w:style>
  <w:style w:type="table" w:styleId="TableGrid">
    <w:name w:val="Table Grid"/>
    <w:basedOn w:val="TableNormal"/>
    <w:uiPriority w:val="59"/>
    <w:rsid w:val="00F555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D6639A6B-0C07-4E9D-9CB3-A94551859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4</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12</cp:revision>
  <dcterms:created xsi:type="dcterms:W3CDTF">2013-11-16T15:37:00Z</dcterms:created>
  <dcterms:modified xsi:type="dcterms:W3CDTF">2013-12-09T00:38:00Z</dcterms:modified>
</cp:coreProperties>
</file>