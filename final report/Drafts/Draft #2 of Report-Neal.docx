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42F" w:rsidRDefault="0021242F" w:rsidP="0021242F">
      <w:pPr>
        <w:spacing w:line="480" w:lineRule="auto"/>
        <w:jc w:val="center"/>
        <w:rPr>
          <w:rFonts w:ascii="Times New Roman" w:hAnsi="Times New Roman" w:cs="Times New Roman"/>
          <w:sz w:val="24"/>
          <w:szCs w:val="24"/>
        </w:rPr>
      </w:pPr>
      <w:r>
        <w:rPr>
          <w:rFonts w:ascii="Times New Roman" w:hAnsi="Times New Roman" w:cs="Times New Roman"/>
          <w:sz w:val="24"/>
          <w:szCs w:val="24"/>
        </w:rPr>
        <w:t>Final Report - Second Draft</w:t>
      </w:r>
    </w:p>
    <w:p w:rsidR="00CA115C" w:rsidRDefault="00CA115C" w:rsidP="0021242F">
      <w:pPr>
        <w:spacing w:line="480" w:lineRule="auto"/>
        <w:rPr>
          <w:ins w:id="0" w:author="Janet Hempstead" w:date="2013-11-28T16:54:00Z"/>
          <w:rFonts w:ascii="Times New Roman" w:hAnsi="Times New Roman" w:cs="Times New Roman"/>
          <w:b/>
          <w:sz w:val="24"/>
          <w:szCs w:val="24"/>
        </w:rPr>
      </w:pPr>
      <w:commentRangeStart w:id="1"/>
      <w:r w:rsidRPr="00CA115C">
        <w:rPr>
          <w:rFonts w:ascii="Times New Roman" w:hAnsi="Times New Roman" w:cs="Times New Roman"/>
          <w:b/>
          <w:sz w:val="24"/>
          <w:szCs w:val="24"/>
        </w:rPr>
        <w:t>1. Introduction</w:t>
      </w:r>
      <w:commentRangeEnd w:id="1"/>
      <w:r w:rsidR="002931A6">
        <w:rPr>
          <w:rStyle w:val="CommentReference"/>
        </w:rPr>
        <w:commentReference w:id="1"/>
      </w:r>
    </w:p>
    <w:p w:rsidR="002931A6" w:rsidRDefault="002931A6" w:rsidP="0021242F">
      <w:pPr>
        <w:spacing w:line="480" w:lineRule="auto"/>
        <w:rPr>
          <w:ins w:id="2" w:author="Janet Hempstead" w:date="2013-11-28T16:54:00Z"/>
          <w:rFonts w:ascii="Times New Roman" w:hAnsi="Times New Roman" w:cs="Times New Roman"/>
          <w:b/>
          <w:sz w:val="24"/>
          <w:szCs w:val="24"/>
        </w:rPr>
      </w:pPr>
      <w:ins w:id="3" w:author="Janet Hempstead" w:date="2013-11-28T16:54:00Z">
        <w:r>
          <w:rPr>
            <w:rFonts w:ascii="Times New Roman" w:hAnsi="Times New Roman" w:cs="Times New Roman"/>
            <w:b/>
            <w:sz w:val="24"/>
            <w:szCs w:val="24"/>
          </w:rPr>
          <w:t xml:space="preserve">3.1 Locking mechanism [Neal </w:t>
        </w:r>
        <w:proofErr w:type="spellStart"/>
        <w:r>
          <w:rPr>
            <w:rFonts w:ascii="Times New Roman" w:hAnsi="Times New Roman" w:cs="Times New Roman"/>
            <w:b/>
            <w:sz w:val="24"/>
            <w:szCs w:val="24"/>
          </w:rPr>
          <w:t>Traynor</w:t>
        </w:r>
        <w:proofErr w:type="spellEnd"/>
        <w:r>
          <w:rPr>
            <w:rFonts w:ascii="Times New Roman" w:hAnsi="Times New Roman" w:cs="Times New Roman"/>
            <w:b/>
            <w:sz w:val="24"/>
            <w:szCs w:val="24"/>
          </w:rPr>
          <w:t>]</w:t>
        </w:r>
      </w:ins>
    </w:p>
    <w:p w:rsidR="002931A6" w:rsidRPr="002931A6" w:rsidRDefault="00F76DF1" w:rsidP="0021242F">
      <w:pPr>
        <w:spacing w:line="480" w:lineRule="auto"/>
        <w:rPr>
          <w:rFonts w:ascii="Times New Roman" w:hAnsi="Times New Roman" w:cs="Times New Roman"/>
          <w:sz w:val="24"/>
          <w:szCs w:val="24"/>
          <w:rPrChange w:id="4" w:author="Janet Hempstead" w:date="2013-11-28T16:55:00Z">
            <w:rPr>
              <w:rFonts w:ascii="Times New Roman" w:hAnsi="Times New Roman" w:cs="Times New Roman"/>
              <w:b/>
              <w:sz w:val="24"/>
              <w:szCs w:val="24"/>
            </w:rPr>
          </w:rPrChange>
        </w:rPr>
      </w:pPr>
      <w:ins w:id="5" w:author="Janet Hempstead" w:date="2013-11-28T16:54:00Z">
        <w:r w:rsidRPr="00F76DF1">
          <w:rPr>
            <w:rFonts w:ascii="Times New Roman" w:hAnsi="Times New Roman" w:cs="Times New Roman"/>
            <w:sz w:val="24"/>
            <w:szCs w:val="24"/>
            <w:rPrChange w:id="6" w:author="Janet Hempstead" w:date="2013-11-28T16:55:00Z">
              <w:rPr>
                <w:rFonts w:ascii="Times New Roman" w:hAnsi="Times New Roman" w:cs="Times New Roman"/>
                <w:b/>
                <w:sz w:val="24"/>
                <w:szCs w:val="24"/>
              </w:rPr>
            </w:rPrChange>
          </w:rPr>
          <w:t>This se</w:t>
        </w:r>
      </w:ins>
      <w:ins w:id="7" w:author="Janet Hempstead" w:date="2013-11-28T16:55:00Z">
        <w:r w:rsidR="002931A6">
          <w:rPr>
            <w:rFonts w:ascii="Times New Roman" w:hAnsi="Times New Roman" w:cs="Times New Roman"/>
            <w:sz w:val="24"/>
            <w:szCs w:val="24"/>
          </w:rPr>
          <w:t xml:space="preserve">ction </w:t>
        </w:r>
      </w:ins>
      <w:ins w:id="8" w:author="Janet Hempstead" w:date="2013-11-28T17:01:00Z">
        <w:r w:rsidR="002931A6">
          <w:rPr>
            <w:rFonts w:ascii="Times New Roman" w:hAnsi="Times New Roman" w:cs="Times New Roman"/>
            <w:sz w:val="24"/>
            <w:szCs w:val="24"/>
          </w:rPr>
          <w:t>discusses the findings pertaining to the locks for the recumbent tricycle.</w:t>
        </w:r>
      </w:ins>
    </w:p>
    <w:p w:rsidR="0021242F" w:rsidRDefault="00CA115C" w:rsidP="0021242F">
      <w:pPr>
        <w:spacing w:line="480" w:lineRule="auto"/>
        <w:rPr>
          <w:rFonts w:ascii="Times New Roman" w:hAnsi="Times New Roman" w:cs="Times New Roman"/>
          <w:sz w:val="24"/>
          <w:szCs w:val="24"/>
        </w:rPr>
      </w:pPr>
      <w:r>
        <w:rPr>
          <w:rFonts w:ascii="Times New Roman" w:hAnsi="Times New Roman" w:cs="Times New Roman"/>
          <w:sz w:val="24"/>
          <w:szCs w:val="24"/>
        </w:rPr>
        <w:tab/>
      </w:r>
      <w:r w:rsidR="0021242F">
        <w:rPr>
          <w:rFonts w:ascii="Times New Roman" w:hAnsi="Times New Roman" w:cs="Times New Roman"/>
          <w:sz w:val="24"/>
          <w:szCs w:val="24"/>
        </w:rPr>
        <w:t xml:space="preserve">Our class project that was assigned was to create a recumbent tricycle, with the ability to be usable in the winter.  Each team is focusing on a specific area of the design.  My team is responsible for designing the frame and body of the tricycle.  My specific job is to find </w:t>
      </w:r>
      <w:r w:rsidR="00707B8A">
        <w:rPr>
          <w:rFonts w:ascii="Times New Roman" w:hAnsi="Times New Roman" w:cs="Times New Roman"/>
          <w:sz w:val="24"/>
          <w:szCs w:val="24"/>
        </w:rPr>
        <w:t xml:space="preserve">a way to incorporate a locking mechanism and security system for the bicycle.  </w:t>
      </w:r>
    </w:p>
    <w:p w:rsidR="00CA115C" w:rsidRPr="00CA115C" w:rsidRDefault="002931A6" w:rsidP="0021242F">
      <w:pPr>
        <w:spacing w:line="480" w:lineRule="auto"/>
        <w:rPr>
          <w:rFonts w:ascii="Times New Roman" w:hAnsi="Times New Roman" w:cs="Times New Roman"/>
          <w:b/>
          <w:sz w:val="24"/>
          <w:szCs w:val="24"/>
        </w:rPr>
      </w:pPr>
      <w:ins w:id="9" w:author="Janet Hempstead" w:date="2013-11-28T17:02:00Z">
        <w:r>
          <w:rPr>
            <w:rFonts w:ascii="Times New Roman" w:hAnsi="Times New Roman" w:cs="Times New Roman"/>
            <w:b/>
            <w:sz w:val="24"/>
            <w:szCs w:val="24"/>
          </w:rPr>
          <w:t>3.1</w:t>
        </w:r>
      </w:ins>
      <w:del w:id="10" w:author="Janet Hempstead" w:date="2013-11-28T17:02:00Z">
        <w:r w:rsidR="00CA115C" w:rsidRPr="00CA115C" w:rsidDel="002931A6">
          <w:rPr>
            <w:rFonts w:ascii="Times New Roman" w:hAnsi="Times New Roman" w:cs="Times New Roman"/>
            <w:b/>
            <w:sz w:val="24"/>
            <w:szCs w:val="24"/>
          </w:rPr>
          <w:delText>2</w:delText>
        </w:r>
      </w:del>
      <w:r w:rsidR="00CA115C" w:rsidRPr="00CA115C">
        <w:rPr>
          <w:rFonts w:ascii="Times New Roman" w:hAnsi="Times New Roman" w:cs="Times New Roman"/>
          <w:b/>
          <w:sz w:val="24"/>
          <w:szCs w:val="24"/>
        </w:rPr>
        <w:t>. Initial goals and engineering Principles</w:t>
      </w:r>
    </w:p>
    <w:p w:rsidR="00CA115C" w:rsidRDefault="00CA115C" w:rsidP="002124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thing that came to mind when designing a fully enclosed recumbent </w:t>
      </w:r>
      <w:r w:rsidR="00695248">
        <w:rPr>
          <w:rFonts w:ascii="Times New Roman" w:hAnsi="Times New Roman" w:cs="Times New Roman"/>
          <w:sz w:val="24"/>
          <w:szCs w:val="24"/>
        </w:rPr>
        <w:t>tricycle was to make it as much like an automobile as possible.  This is because</w:t>
      </w:r>
      <w:commentRangeStart w:id="11"/>
      <w:r w:rsidR="00695248">
        <w:rPr>
          <w:rFonts w:ascii="Times New Roman" w:hAnsi="Times New Roman" w:cs="Times New Roman"/>
          <w:sz w:val="24"/>
          <w:szCs w:val="24"/>
        </w:rPr>
        <w:t xml:space="preserve"> I </w:t>
      </w:r>
      <w:commentRangeEnd w:id="11"/>
      <w:r w:rsidR="002931A6">
        <w:rPr>
          <w:rStyle w:val="CommentReference"/>
        </w:rPr>
        <w:commentReference w:id="11"/>
      </w:r>
      <w:r w:rsidR="00695248">
        <w:rPr>
          <w:rFonts w:ascii="Times New Roman" w:hAnsi="Times New Roman" w:cs="Times New Roman"/>
          <w:sz w:val="24"/>
          <w:szCs w:val="24"/>
        </w:rPr>
        <w:t xml:space="preserve">believe people will be more willing to buy our design if it was as much like a car as possible.  If one can immediately get comfortable and used to the recumbent tricycle, more units will be sold.  As a result, I decided that the best way to make the bike secure would be to incorporate a vehicle door lock into the tricycle door.  </w:t>
      </w:r>
      <w:r w:rsidR="00ED3E8A">
        <w:rPr>
          <w:rFonts w:ascii="Times New Roman" w:hAnsi="Times New Roman" w:cs="Times New Roman"/>
          <w:sz w:val="24"/>
          <w:szCs w:val="24"/>
        </w:rPr>
        <w:t>This leads to a few research quest</w:t>
      </w:r>
      <w:r w:rsidR="00DF18F7">
        <w:rPr>
          <w:rFonts w:ascii="Times New Roman" w:hAnsi="Times New Roman" w:cs="Times New Roman"/>
          <w:sz w:val="24"/>
          <w:szCs w:val="24"/>
        </w:rPr>
        <w:t>ions that need</w:t>
      </w:r>
      <w:r w:rsidR="00ED3E8A">
        <w:rPr>
          <w:rFonts w:ascii="Times New Roman" w:hAnsi="Times New Roman" w:cs="Times New Roman"/>
          <w:sz w:val="24"/>
          <w:szCs w:val="24"/>
        </w:rPr>
        <w:t xml:space="preserve"> to be answered.  </w:t>
      </w:r>
      <w:r w:rsidR="00DF18F7">
        <w:rPr>
          <w:rFonts w:ascii="Times New Roman" w:hAnsi="Times New Roman" w:cs="Times New Roman"/>
          <w:sz w:val="24"/>
          <w:szCs w:val="24"/>
        </w:rPr>
        <w:t xml:space="preserve">For instance, what is the feasibility of being able to acquire a door lock for the project?  If I get one, how exactly would it be mounted to the door in order to function properly?  Finally, what will the weight and size of the lock, and would these statistics be acceptable for the final design of the recumbent tricycle?  For a start, I defined three </w:t>
      </w:r>
      <w:r w:rsidR="002721B2" w:rsidRPr="004B2AB2">
        <w:rPr>
          <w:rFonts w:ascii="Times New Roman" w:hAnsi="Times New Roman" w:cs="Times New Roman"/>
          <w:strike/>
          <w:sz w:val="24"/>
          <w:szCs w:val="24"/>
        </w:rPr>
        <w:t>engineering principles</w:t>
      </w:r>
      <w:r w:rsidR="004B2AB2">
        <w:rPr>
          <w:rFonts w:ascii="Times New Roman" w:hAnsi="Times New Roman" w:cs="Times New Roman"/>
          <w:sz w:val="24"/>
          <w:szCs w:val="24"/>
        </w:rPr>
        <w:t xml:space="preserve"> </w:t>
      </w:r>
      <w:r w:rsidR="004B2AB2">
        <w:rPr>
          <w:rFonts w:ascii="Times New Roman" w:hAnsi="Times New Roman" w:cs="Times New Roman"/>
          <w:color w:val="FF0000"/>
          <w:sz w:val="24"/>
          <w:szCs w:val="24"/>
        </w:rPr>
        <w:t>parameters</w:t>
      </w:r>
      <w:r w:rsidR="002721B2">
        <w:rPr>
          <w:rFonts w:ascii="Times New Roman" w:hAnsi="Times New Roman" w:cs="Times New Roman"/>
          <w:sz w:val="24"/>
          <w:szCs w:val="24"/>
        </w:rPr>
        <w:t xml:space="preserve"> that would solve the three research questions, and create the best locki</w:t>
      </w:r>
      <w:r w:rsidR="001F2F3B">
        <w:rPr>
          <w:rFonts w:ascii="Times New Roman" w:hAnsi="Times New Roman" w:cs="Times New Roman"/>
          <w:sz w:val="24"/>
          <w:szCs w:val="24"/>
        </w:rPr>
        <w:t xml:space="preserve">ng mechanism for the tricycle: </w:t>
      </w:r>
      <w:commentRangeStart w:id="12"/>
      <w:r w:rsidR="001F2F3B">
        <w:rPr>
          <w:rFonts w:ascii="Times New Roman" w:hAnsi="Times New Roman" w:cs="Times New Roman"/>
          <w:sz w:val="24"/>
          <w:szCs w:val="24"/>
        </w:rPr>
        <w:lastRenderedPageBreak/>
        <w:t>Simplicity, durability, and effectiveness</w:t>
      </w:r>
      <w:commentRangeEnd w:id="12"/>
      <w:r w:rsidR="009C6751">
        <w:rPr>
          <w:rStyle w:val="CommentReference"/>
        </w:rPr>
        <w:commentReference w:id="12"/>
      </w:r>
      <w:r w:rsidR="001F2F3B">
        <w:rPr>
          <w:rFonts w:ascii="Times New Roman" w:hAnsi="Times New Roman" w:cs="Times New Roman"/>
          <w:sz w:val="24"/>
          <w:szCs w:val="24"/>
        </w:rPr>
        <w:t xml:space="preserve">.  By applying these three </w:t>
      </w:r>
      <w:r w:rsidR="001F2F3B" w:rsidRPr="004B2AB2">
        <w:rPr>
          <w:rFonts w:ascii="Times New Roman" w:hAnsi="Times New Roman" w:cs="Times New Roman"/>
          <w:strike/>
          <w:sz w:val="24"/>
          <w:szCs w:val="24"/>
        </w:rPr>
        <w:t>principles</w:t>
      </w:r>
      <w:r w:rsidR="004B2AB2">
        <w:rPr>
          <w:rFonts w:ascii="Times New Roman" w:hAnsi="Times New Roman" w:cs="Times New Roman"/>
          <w:sz w:val="24"/>
          <w:szCs w:val="24"/>
        </w:rPr>
        <w:t xml:space="preserve"> </w:t>
      </w:r>
      <w:r w:rsidR="004B2AB2">
        <w:rPr>
          <w:rFonts w:ascii="Times New Roman" w:hAnsi="Times New Roman" w:cs="Times New Roman"/>
          <w:color w:val="FF0000"/>
          <w:sz w:val="24"/>
          <w:szCs w:val="24"/>
        </w:rPr>
        <w:t>parameters</w:t>
      </w:r>
      <w:r w:rsidR="001F2F3B">
        <w:rPr>
          <w:rFonts w:ascii="Times New Roman" w:hAnsi="Times New Roman" w:cs="Times New Roman"/>
          <w:sz w:val="24"/>
          <w:szCs w:val="24"/>
        </w:rPr>
        <w:t xml:space="preserve"> I am able to </w:t>
      </w:r>
      <w:r w:rsidR="00125B30">
        <w:rPr>
          <w:rFonts w:ascii="Times New Roman" w:hAnsi="Times New Roman" w:cs="Times New Roman"/>
          <w:sz w:val="24"/>
          <w:szCs w:val="24"/>
        </w:rPr>
        <w:t>make a design that will work as needed.</w:t>
      </w:r>
    </w:p>
    <w:p w:rsidR="005B3F5F" w:rsidRDefault="005B3F5F" w:rsidP="0021242F">
      <w:pPr>
        <w:spacing w:line="480" w:lineRule="auto"/>
        <w:rPr>
          <w:rFonts w:ascii="Times New Roman" w:hAnsi="Times New Roman" w:cs="Times New Roman"/>
          <w:b/>
          <w:sz w:val="24"/>
          <w:szCs w:val="24"/>
        </w:rPr>
      </w:pPr>
    </w:p>
    <w:p w:rsidR="005B3F5F" w:rsidRDefault="005B3F5F" w:rsidP="005B3F5F">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r w:rsidR="00257FED">
        <w:rPr>
          <w:rFonts w:ascii="Times New Roman" w:hAnsi="Times New Roman" w:cs="Times New Roman"/>
          <w:b/>
          <w:noProof/>
          <w:sz w:val="24"/>
          <w:szCs w:val="24"/>
        </w:rPr>
        <w:lastRenderedPageBreak/>
        <w:drawing>
          <wp:anchor distT="0" distB="0" distL="114300" distR="114300" simplePos="0" relativeHeight="251658240" behindDoc="1" locked="0" layoutInCell="1" allowOverlap="1">
            <wp:simplePos x="0" y="0"/>
            <wp:positionH relativeFrom="column">
              <wp:posOffset>-108585</wp:posOffset>
            </wp:positionH>
            <wp:positionV relativeFrom="paragraph">
              <wp:posOffset>0</wp:posOffset>
            </wp:positionV>
            <wp:extent cx="2987675" cy="2679065"/>
            <wp:effectExtent l="19050" t="0" r="3175" b="0"/>
            <wp:wrapTight wrapText="bothSides">
              <wp:wrapPolygon edited="0">
                <wp:start x="-138" y="0"/>
                <wp:lineTo x="-138" y="21503"/>
                <wp:lineTo x="21623" y="21503"/>
                <wp:lineTo x="21623" y="0"/>
                <wp:lineTo x="-138"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3272" t="10644" r="25473" b="7906"/>
                    <a:stretch>
                      <a:fillRect/>
                    </a:stretch>
                  </pic:blipFill>
                  <pic:spPr bwMode="auto">
                    <a:xfrm>
                      <a:off x="0" y="0"/>
                      <a:ext cx="2987675" cy="2679065"/>
                    </a:xfrm>
                    <a:prstGeom prst="rect">
                      <a:avLst/>
                    </a:prstGeom>
                    <a:noFill/>
                    <a:ln w="9525">
                      <a:noFill/>
                      <a:miter lim="800000"/>
                      <a:headEnd/>
                      <a:tailEnd/>
                    </a:ln>
                  </pic:spPr>
                </pic:pic>
              </a:graphicData>
            </a:graphic>
          </wp:anchor>
        </w:drawing>
      </w:r>
      <w:r w:rsidRPr="005B3F5F">
        <w:rPr>
          <w:rFonts w:ascii="Times New Roman" w:hAnsi="Times New Roman" w:cs="Times New Roman"/>
          <w:b/>
          <w:sz w:val="24"/>
          <w:szCs w:val="24"/>
        </w:rPr>
        <w:t>3. Findings</w:t>
      </w:r>
    </w:p>
    <w:p w:rsidR="004062FF" w:rsidRDefault="00F76DF1" w:rsidP="005B3F5F">
      <w:pPr>
        <w:spacing w:line="480" w:lineRule="auto"/>
        <w:rPr>
          <w:rFonts w:ascii="Times New Roman" w:hAnsi="Times New Roman" w:cs="Times New Roman"/>
          <w:sz w:val="24"/>
          <w:szCs w:val="24"/>
        </w:rPr>
      </w:pPr>
      <w:r w:rsidRPr="00F76DF1">
        <w:rPr>
          <w:rFonts w:ascii="Times New Roman" w:hAnsi="Times New Roman" w:cs="Times New Roman"/>
          <w:b/>
          <w:noProof/>
          <w:sz w:val="24"/>
          <w:szCs w:val="24"/>
          <w:lang w:val="en-US" w:eastAsia="en-US"/>
        </w:rPr>
        <w:pict>
          <v:shapetype id="_x0000_t202" coordsize="21600,21600" o:spt="202" path="m,l,21600r21600,l21600,xe">
            <v:stroke joinstyle="miter"/>
            <v:path gradientshapeok="t" o:connecttype="rect"/>
          </v:shapetype>
          <v:shape id="Text Box 2" o:spid="_x0000_s1026" type="#_x0000_t202" style="position:absolute;margin-left:-226.25pt;margin-top:155.8pt;width:192.2pt;height:33.4pt;z-index:251660288;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">
            <v:textbox style="mso-fit-shape-to-text:t">
              <w:txbxContent>
                <w:p w:rsidR="006B0EF2" w:rsidRDefault="006B0EF2">
                  <w:r>
                    <w:t>This is Patent No. 5 494 321. (Figure 1)</w:t>
                  </w:r>
                </w:p>
              </w:txbxContent>
            </v:textbox>
          </v:shape>
        </w:pict>
      </w:r>
      <w:r w:rsidR="005B3F5F">
        <w:rPr>
          <w:rFonts w:ascii="Times New Roman" w:hAnsi="Times New Roman" w:cs="Times New Roman"/>
          <w:b/>
          <w:sz w:val="24"/>
          <w:szCs w:val="24"/>
        </w:rPr>
        <w:tab/>
      </w:r>
      <w:r w:rsidR="005B3F5F">
        <w:rPr>
          <w:rFonts w:ascii="Times New Roman" w:hAnsi="Times New Roman" w:cs="Times New Roman"/>
          <w:sz w:val="24"/>
          <w:szCs w:val="24"/>
        </w:rPr>
        <w:t xml:space="preserve">After doing preliminary research, I found that taking the existing automobile lock and modifying it to fit in the bicycle door can be done. </w:t>
      </w:r>
      <w:r w:rsidR="008C0F43">
        <w:rPr>
          <w:rFonts w:ascii="Times New Roman" w:hAnsi="Times New Roman" w:cs="Times New Roman"/>
          <w:sz w:val="24"/>
          <w:szCs w:val="24"/>
        </w:rPr>
        <w:t xml:space="preserve">By searching through a site called 'freeonlinepatents.com', I found a patent for a vehicle door lock that is very similar to what would be needed[1].  </w:t>
      </w:r>
      <w:commentRangeStart w:id="13"/>
      <w:r w:rsidR="003547EC">
        <w:rPr>
          <w:rFonts w:ascii="Times New Roman" w:hAnsi="Times New Roman" w:cs="Times New Roman"/>
          <w:sz w:val="24"/>
          <w:szCs w:val="24"/>
        </w:rPr>
        <w:t>The locking mechanism</w:t>
      </w:r>
      <w:commentRangeEnd w:id="13"/>
      <w:r w:rsidR="002931A6">
        <w:rPr>
          <w:rStyle w:val="CommentReference"/>
        </w:rPr>
        <w:commentReference w:id="13"/>
      </w:r>
      <w:r w:rsidR="003547EC">
        <w:rPr>
          <w:rFonts w:ascii="Times New Roman" w:hAnsi="Times New Roman" w:cs="Times New Roman"/>
          <w:sz w:val="24"/>
          <w:szCs w:val="24"/>
        </w:rPr>
        <w:t xml:space="preserve"> (US Patent 5 494 321) was designed specifically to be as </w:t>
      </w:r>
      <w:commentRangeStart w:id="14"/>
      <w:r w:rsidR="003547EC">
        <w:rPr>
          <w:rFonts w:ascii="Times New Roman" w:hAnsi="Times New Roman" w:cs="Times New Roman"/>
          <w:sz w:val="24"/>
          <w:szCs w:val="24"/>
        </w:rPr>
        <w:t>compact as possible</w:t>
      </w:r>
      <w:commentRangeEnd w:id="14"/>
      <w:r w:rsidR="006B0EF2">
        <w:rPr>
          <w:rStyle w:val="CommentReference"/>
        </w:rPr>
        <w:commentReference w:id="14"/>
      </w:r>
      <w:r w:rsidR="003547EC">
        <w:rPr>
          <w:rFonts w:ascii="Times New Roman" w:hAnsi="Times New Roman" w:cs="Times New Roman"/>
          <w:sz w:val="24"/>
          <w:szCs w:val="24"/>
        </w:rPr>
        <w:t xml:space="preserve">.  By modifying the conventional lock, the 2 inventors were able to remove unneeded parts, thus saving space.  As a result, the mechanism is smaller and lighter - </w:t>
      </w:r>
      <w:commentRangeStart w:id="15"/>
      <w:r w:rsidR="003547EC">
        <w:rPr>
          <w:rFonts w:ascii="Times New Roman" w:hAnsi="Times New Roman" w:cs="Times New Roman"/>
          <w:sz w:val="24"/>
          <w:szCs w:val="24"/>
        </w:rPr>
        <w:t>perfect for the recumbent tricycle</w:t>
      </w:r>
      <w:commentRangeEnd w:id="15"/>
      <w:r w:rsidR="006B0EF2">
        <w:rPr>
          <w:rStyle w:val="CommentReference"/>
        </w:rPr>
        <w:commentReference w:id="15"/>
      </w:r>
      <w:r w:rsidR="003547EC">
        <w:rPr>
          <w:rFonts w:ascii="Times New Roman" w:hAnsi="Times New Roman" w:cs="Times New Roman"/>
          <w:sz w:val="24"/>
          <w:szCs w:val="24"/>
        </w:rPr>
        <w:t xml:space="preserve">.  </w:t>
      </w:r>
      <w:r w:rsidR="00E226B1">
        <w:rPr>
          <w:rFonts w:ascii="Times New Roman" w:hAnsi="Times New Roman" w:cs="Times New Roman"/>
          <w:sz w:val="24"/>
          <w:szCs w:val="24"/>
        </w:rPr>
        <w:t xml:space="preserve">This then gives the user additional options for security.  For instance, one could </w:t>
      </w:r>
      <w:r w:rsidR="00DE52AC">
        <w:rPr>
          <w:rFonts w:ascii="Times New Roman" w:hAnsi="Times New Roman" w:cs="Times New Roman"/>
          <w:sz w:val="24"/>
          <w:szCs w:val="24"/>
        </w:rPr>
        <w:t xml:space="preserve">the user could buy a keyless entry system for the tricycle.  </w:t>
      </w:r>
      <w:commentRangeStart w:id="16"/>
      <w:r w:rsidR="00DE52AC">
        <w:rPr>
          <w:rFonts w:ascii="Times New Roman" w:hAnsi="Times New Roman" w:cs="Times New Roman"/>
          <w:sz w:val="24"/>
          <w:szCs w:val="24"/>
        </w:rPr>
        <w:t>Also, one could buy what's called 'the club' from a store such as Canadian tire[2].  This locks the steering wheel in place, so that the vehicle cannot be driven away if it is broken into.</w:t>
      </w:r>
      <w:commentRangeEnd w:id="16"/>
      <w:r w:rsidR="006B0EF2">
        <w:rPr>
          <w:rStyle w:val="CommentReference"/>
        </w:rPr>
        <w:commentReference w:id="16"/>
      </w:r>
      <w:r w:rsidR="00DE52AC">
        <w:rPr>
          <w:rFonts w:ascii="Times New Roman" w:hAnsi="Times New Roman" w:cs="Times New Roman"/>
          <w:sz w:val="24"/>
          <w:szCs w:val="24"/>
        </w:rPr>
        <w:t xml:space="preserve">  Finally, As some of my classmates and colleagues have pointed out, it would be very feasible to make it available to lock the bike with a standard bike lock.  The bike could be locked via the exposed back wheel, or via a pair of holes drilled into the side of the bike outer shell of frame.  The only problem, however, is to do this a pole or bike rack is needed to attach the bike </w:t>
      </w:r>
      <w:commentRangeStart w:id="17"/>
      <w:r w:rsidR="00DE52AC">
        <w:rPr>
          <w:rFonts w:ascii="Times New Roman" w:hAnsi="Times New Roman" w:cs="Times New Roman"/>
          <w:sz w:val="24"/>
          <w:szCs w:val="24"/>
        </w:rPr>
        <w:t>to</w:t>
      </w:r>
      <w:commentRangeEnd w:id="17"/>
      <w:r w:rsidR="006B0EF2">
        <w:rPr>
          <w:rStyle w:val="CommentReference"/>
        </w:rPr>
        <w:commentReference w:id="17"/>
      </w:r>
      <w:commentRangeStart w:id="18"/>
      <w:r w:rsidR="00DE52AC">
        <w:rPr>
          <w:rFonts w:ascii="Times New Roman" w:hAnsi="Times New Roman" w:cs="Times New Roman"/>
          <w:sz w:val="24"/>
          <w:szCs w:val="24"/>
        </w:rPr>
        <w:t xml:space="preserve">.  </w:t>
      </w:r>
      <w:commentRangeStart w:id="19"/>
      <w:r w:rsidR="00DE52AC">
        <w:rPr>
          <w:rFonts w:ascii="Times New Roman" w:hAnsi="Times New Roman" w:cs="Times New Roman"/>
          <w:sz w:val="24"/>
          <w:szCs w:val="24"/>
        </w:rPr>
        <w:t>As a result</w:t>
      </w:r>
      <w:commentRangeEnd w:id="19"/>
      <w:r w:rsidR="006B0EF2">
        <w:rPr>
          <w:rStyle w:val="CommentReference"/>
        </w:rPr>
        <w:commentReference w:id="19"/>
      </w:r>
      <w:r w:rsidR="00DE52AC">
        <w:rPr>
          <w:rFonts w:ascii="Times New Roman" w:hAnsi="Times New Roman" w:cs="Times New Roman"/>
          <w:sz w:val="24"/>
          <w:szCs w:val="24"/>
        </w:rPr>
        <w:t xml:space="preserve">, unless our design becomes very widespread, few cities will want to install bike racks specifically for our vehicle on the side of the road.  </w:t>
      </w:r>
      <w:commentRangeEnd w:id="18"/>
      <w:r w:rsidR="004B2AB2">
        <w:rPr>
          <w:rStyle w:val="CommentReference"/>
        </w:rPr>
        <w:commentReference w:id="18"/>
      </w:r>
    </w:p>
    <w:p w:rsidR="00257FED" w:rsidRDefault="00257FED" w:rsidP="005B3F5F">
      <w:pPr>
        <w:spacing w:line="480" w:lineRule="auto"/>
        <w:rPr>
          <w:rFonts w:ascii="Times New Roman" w:hAnsi="Times New Roman" w:cs="Times New Roman"/>
          <w:sz w:val="24"/>
          <w:szCs w:val="24"/>
        </w:rPr>
      </w:pPr>
    </w:p>
    <w:p w:rsidR="003547EC" w:rsidRDefault="004062FF" w:rsidP="005B3F5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Once the design was chosen, the next task is to find </w:t>
      </w:r>
      <w:commentRangeStart w:id="20"/>
      <w:r>
        <w:rPr>
          <w:rFonts w:ascii="Times New Roman" w:hAnsi="Times New Roman" w:cs="Times New Roman"/>
          <w:sz w:val="24"/>
          <w:szCs w:val="24"/>
        </w:rPr>
        <w:t>a way to acquire a vehicle door lock</w:t>
      </w:r>
      <w:commentRangeEnd w:id="20"/>
      <w:r w:rsidR="006B0EF2">
        <w:rPr>
          <w:rStyle w:val="CommentReference"/>
        </w:rPr>
        <w:commentReference w:id="20"/>
      </w:r>
      <w:r>
        <w:rPr>
          <w:rFonts w:ascii="Times New Roman" w:hAnsi="Times New Roman" w:cs="Times New Roman"/>
          <w:sz w:val="24"/>
          <w:szCs w:val="24"/>
        </w:rPr>
        <w:t xml:space="preserve">.  If the design became widespread, and there were a lot of potential buyers, the best thing to do would be to contact a </w:t>
      </w:r>
      <w:commentRangeStart w:id="21"/>
      <w:r>
        <w:rPr>
          <w:rFonts w:ascii="Times New Roman" w:hAnsi="Times New Roman" w:cs="Times New Roman"/>
          <w:sz w:val="24"/>
          <w:szCs w:val="24"/>
        </w:rPr>
        <w:t xml:space="preserve">car </w:t>
      </w:r>
      <w:commentRangeEnd w:id="21"/>
      <w:r w:rsidR="006B0EF2">
        <w:rPr>
          <w:rStyle w:val="CommentReference"/>
        </w:rPr>
        <w:commentReference w:id="21"/>
      </w:r>
      <w:r>
        <w:rPr>
          <w:rFonts w:ascii="Times New Roman" w:hAnsi="Times New Roman" w:cs="Times New Roman"/>
          <w:sz w:val="24"/>
          <w:szCs w:val="24"/>
        </w:rPr>
        <w:t xml:space="preserve">manufacturer, and buy the locks </w:t>
      </w:r>
      <w:r w:rsidRPr="00947D95">
        <w:rPr>
          <w:rFonts w:ascii="Times New Roman" w:hAnsi="Times New Roman" w:cs="Times New Roman"/>
          <w:strike/>
          <w:sz w:val="24"/>
          <w:szCs w:val="24"/>
        </w:rPr>
        <w:t>en masse</w:t>
      </w:r>
      <w:r w:rsidR="00947D95">
        <w:rPr>
          <w:rFonts w:ascii="Times New Roman" w:hAnsi="Times New Roman" w:cs="Times New Roman"/>
          <w:sz w:val="24"/>
          <w:szCs w:val="24"/>
        </w:rPr>
        <w:t xml:space="preserve"> </w:t>
      </w:r>
      <w:r w:rsidR="00947D95">
        <w:rPr>
          <w:rFonts w:ascii="Times New Roman" w:hAnsi="Times New Roman" w:cs="Times New Roman"/>
          <w:color w:val="FF0000"/>
          <w:sz w:val="24"/>
          <w:szCs w:val="24"/>
        </w:rPr>
        <w:t>in bulk</w:t>
      </w:r>
      <w:r>
        <w:rPr>
          <w:rFonts w:ascii="Times New Roman" w:hAnsi="Times New Roman" w:cs="Times New Roman"/>
          <w:sz w:val="24"/>
          <w:szCs w:val="24"/>
        </w:rPr>
        <w:t xml:space="preserve">.  </w:t>
      </w:r>
      <w:r w:rsidR="008846D5">
        <w:rPr>
          <w:rFonts w:ascii="Times New Roman" w:hAnsi="Times New Roman" w:cs="Times New Roman"/>
          <w:sz w:val="24"/>
          <w:szCs w:val="24"/>
        </w:rPr>
        <w:t xml:space="preserve">However, for our purposes, we could contact some local mechanics and talk to them about getting just one unit.  </w:t>
      </w:r>
      <w:r w:rsidR="008B32A6">
        <w:rPr>
          <w:rFonts w:ascii="Times New Roman" w:hAnsi="Times New Roman" w:cs="Times New Roman"/>
          <w:sz w:val="24"/>
          <w:szCs w:val="24"/>
        </w:rPr>
        <w:t>A place of business I was referred to is called 'Kenny-U PULL'</w:t>
      </w:r>
      <w:r w:rsidR="00086DBB">
        <w:rPr>
          <w:rFonts w:ascii="Times New Roman" w:hAnsi="Times New Roman" w:cs="Times New Roman"/>
          <w:sz w:val="24"/>
          <w:szCs w:val="24"/>
        </w:rPr>
        <w:t>[3]</w:t>
      </w:r>
      <w:r w:rsidR="008B32A6">
        <w:rPr>
          <w:rFonts w:ascii="Times New Roman" w:hAnsi="Times New Roman" w:cs="Times New Roman"/>
          <w:sz w:val="24"/>
          <w:szCs w:val="24"/>
        </w:rPr>
        <w:t xml:space="preserve">.  </w:t>
      </w:r>
      <w:r w:rsidR="00086DBB">
        <w:rPr>
          <w:rFonts w:ascii="Times New Roman" w:hAnsi="Times New Roman" w:cs="Times New Roman"/>
          <w:sz w:val="24"/>
          <w:szCs w:val="24"/>
        </w:rPr>
        <w:t xml:space="preserve">This is basically a </w:t>
      </w:r>
      <w:commentRangeStart w:id="22"/>
      <w:r w:rsidR="00086DBB">
        <w:rPr>
          <w:rFonts w:ascii="Times New Roman" w:hAnsi="Times New Roman" w:cs="Times New Roman"/>
          <w:sz w:val="24"/>
          <w:szCs w:val="24"/>
        </w:rPr>
        <w:t>chop shop</w:t>
      </w:r>
      <w:commentRangeEnd w:id="22"/>
      <w:r w:rsidR="006B0EF2">
        <w:rPr>
          <w:rStyle w:val="CommentReference"/>
        </w:rPr>
        <w:commentReference w:id="22"/>
      </w:r>
      <w:r w:rsidR="00086DBB">
        <w:rPr>
          <w:rFonts w:ascii="Times New Roman" w:hAnsi="Times New Roman" w:cs="Times New Roman"/>
          <w:sz w:val="24"/>
          <w:szCs w:val="24"/>
        </w:rPr>
        <w:t>, where car parts can be bought or sold.</w:t>
      </w:r>
    </w:p>
    <w:p w:rsidR="00D34641" w:rsidRPr="005B3F5F" w:rsidRDefault="00D34641" w:rsidP="005B3F5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Until I get the exact design specifications, or a copy of the design itself, I need to have a rough estimate of the size and weight of the locking mechanism.  </w:t>
      </w:r>
      <w:commentRangeStart w:id="23"/>
      <w:r w:rsidR="00AE6DCC">
        <w:rPr>
          <w:rFonts w:ascii="Times New Roman" w:hAnsi="Times New Roman" w:cs="Times New Roman"/>
          <w:sz w:val="24"/>
          <w:szCs w:val="24"/>
        </w:rPr>
        <w:t xml:space="preserve">From day to day observations, The total size would be about </w:t>
      </w:r>
      <w:commentRangeStart w:id="24"/>
      <w:r w:rsidR="00AE6DCC">
        <w:rPr>
          <w:rFonts w:ascii="Times New Roman" w:hAnsi="Times New Roman" w:cs="Times New Roman"/>
          <w:sz w:val="24"/>
          <w:szCs w:val="24"/>
        </w:rPr>
        <w:t>450mm X 450 mm</w:t>
      </w:r>
      <w:commentRangeEnd w:id="24"/>
      <w:r w:rsidR="006B0EF2">
        <w:rPr>
          <w:rStyle w:val="CommentReference"/>
        </w:rPr>
        <w:commentReference w:id="24"/>
      </w:r>
      <w:r w:rsidR="00AE6DCC">
        <w:rPr>
          <w:rFonts w:ascii="Times New Roman" w:hAnsi="Times New Roman" w:cs="Times New Roman"/>
          <w:sz w:val="24"/>
          <w:szCs w:val="24"/>
        </w:rPr>
        <w:t>.</w:t>
      </w:r>
      <w:commentRangeEnd w:id="23"/>
      <w:r w:rsidR="006C6262">
        <w:rPr>
          <w:rStyle w:val="CommentReference"/>
        </w:rPr>
        <w:commentReference w:id="23"/>
      </w:r>
      <w:r w:rsidR="00AE6DCC">
        <w:rPr>
          <w:rFonts w:ascii="Times New Roman" w:hAnsi="Times New Roman" w:cs="Times New Roman"/>
          <w:sz w:val="24"/>
          <w:szCs w:val="24"/>
        </w:rPr>
        <w:t xml:space="preserve">  This includes the locking mechanism itself (figure 1), as well as the connections to the door handle and </w:t>
      </w:r>
      <w:commentRangeStart w:id="25"/>
      <w:r w:rsidR="00AE6DCC">
        <w:rPr>
          <w:rFonts w:ascii="Times New Roman" w:hAnsi="Times New Roman" w:cs="Times New Roman"/>
          <w:sz w:val="24"/>
          <w:szCs w:val="24"/>
        </w:rPr>
        <w:t>electron</w:t>
      </w:r>
      <w:r w:rsidR="008B32A6">
        <w:rPr>
          <w:rFonts w:ascii="Times New Roman" w:hAnsi="Times New Roman" w:cs="Times New Roman"/>
          <w:sz w:val="24"/>
          <w:szCs w:val="24"/>
        </w:rPr>
        <w:t>ic wirings</w:t>
      </w:r>
      <w:commentRangeEnd w:id="25"/>
      <w:r w:rsidR="009C6751">
        <w:rPr>
          <w:rStyle w:val="CommentReference"/>
        </w:rPr>
        <w:commentReference w:id="25"/>
      </w:r>
      <w:r w:rsidR="008B32A6">
        <w:rPr>
          <w:rFonts w:ascii="Times New Roman" w:hAnsi="Times New Roman" w:cs="Times New Roman"/>
          <w:sz w:val="24"/>
          <w:szCs w:val="24"/>
        </w:rPr>
        <w:t>.  The bulk of the wei</w:t>
      </w:r>
      <w:r w:rsidR="00AE6DCC">
        <w:rPr>
          <w:rFonts w:ascii="Times New Roman" w:hAnsi="Times New Roman" w:cs="Times New Roman"/>
          <w:sz w:val="24"/>
          <w:szCs w:val="24"/>
        </w:rPr>
        <w:t xml:space="preserve">ght will be in the locking mechanism, and since our door will be smaller than most car doors, the majority of the </w:t>
      </w:r>
      <w:commentRangeStart w:id="26"/>
      <w:r w:rsidR="00AE6DCC">
        <w:rPr>
          <w:rFonts w:ascii="Times New Roman" w:hAnsi="Times New Roman" w:cs="Times New Roman"/>
          <w:sz w:val="24"/>
          <w:szCs w:val="24"/>
        </w:rPr>
        <w:t>connections</w:t>
      </w:r>
      <w:commentRangeEnd w:id="26"/>
      <w:r w:rsidR="009C6751">
        <w:rPr>
          <w:rStyle w:val="CommentReference"/>
        </w:rPr>
        <w:commentReference w:id="26"/>
      </w:r>
      <w:r w:rsidR="00AE6DCC">
        <w:rPr>
          <w:rFonts w:ascii="Times New Roman" w:hAnsi="Times New Roman" w:cs="Times New Roman"/>
          <w:sz w:val="24"/>
          <w:szCs w:val="24"/>
        </w:rPr>
        <w:t xml:space="preserve"> can be scrapped</w:t>
      </w:r>
      <w:commentRangeStart w:id="27"/>
      <w:r w:rsidR="00AE6DCC">
        <w:rPr>
          <w:rFonts w:ascii="Times New Roman" w:hAnsi="Times New Roman" w:cs="Times New Roman"/>
          <w:sz w:val="24"/>
          <w:szCs w:val="24"/>
        </w:rPr>
        <w:t xml:space="preserve">.  Overall, the end weight should be no more than 20 pounds, or about 9kg. </w:t>
      </w:r>
      <w:commentRangeEnd w:id="27"/>
      <w:r w:rsidR="006C6262">
        <w:rPr>
          <w:rStyle w:val="CommentReference"/>
        </w:rPr>
        <w:commentReference w:id="27"/>
      </w:r>
    </w:p>
    <w:p w:rsidR="00FC0C14" w:rsidRDefault="00F76DF1" w:rsidP="0021242F">
      <w:pPr>
        <w:spacing w:line="480" w:lineRule="auto"/>
        <w:rPr>
          <w:rFonts w:ascii="Times New Roman" w:hAnsi="Times New Roman" w:cs="Times New Roman"/>
          <w:sz w:val="24"/>
          <w:szCs w:val="24"/>
        </w:rPr>
      </w:pPr>
      <w:r w:rsidRPr="00F76DF1">
        <w:rPr>
          <w:rFonts w:ascii="Times New Roman" w:hAnsi="Times New Roman" w:cs="Times New Roman"/>
          <w:noProof/>
          <w:sz w:val="24"/>
          <w:szCs w:val="24"/>
          <w:lang w:val="en-US" w:eastAsia="en-US"/>
        </w:rPr>
        <w:pict>
          <v:shape id="Text Box 4" o:spid="_x0000_s1027" type="#_x0000_t202" style="position:absolute;margin-left:26.95pt;margin-top:26.45pt;width:187.2pt;height:141.45pt;z-index:251663360;visibility:visible;mso-width-percent:400;mso-height-percent:200;mso-width-percent:4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">
            <v:textbox style="mso-fit-shape-to-text:t">
              <w:txbxContent>
                <w:p w:rsidR="006B0EF2" w:rsidRDefault="006B0EF2">
                  <w:r>
                    <w:t>This is an example of the complete mechanism.  As you can see, most of the space is take up by the connections to the locking mechanism, the door handle, etc.  This can be shortened to fit in the door of our recumbent tricycle. (Figure 2)</w:t>
                  </w:r>
                </w:p>
              </w:txbxContent>
            </v:textbox>
          </v:shape>
        </w:pict>
      </w:r>
      <w:r w:rsidR="001809F0">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-45085</wp:posOffset>
            </wp:positionH>
            <wp:positionV relativeFrom="paragraph">
              <wp:posOffset>-4445</wp:posOffset>
            </wp:positionV>
            <wp:extent cx="3803015" cy="2860040"/>
            <wp:effectExtent l="19050" t="0" r="6985" b="0"/>
            <wp:wrapTight wrapText="bothSides">
              <wp:wrapPolygon edited="0">
                <wp:start x="-108" y="0"/>
                <wp:lineTo x="-108" y="21437"/>
                <wp:lineTo x="21640" y="21437"/>
                <wp:lineTo x="21640" y="0"/>
                <wp:lineTo x="-108" y="0"/>
              </wp:wrapPolygon>
            </wp:wrapTight>
            <wp:docPr id="1" name="Picture 1" descr="http://www.nicoclub.com/wp-content/uploads/2009/12/IMG_09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icoclub.com/wp-content/uploads/2009/12/IMG_0936.jpg"/>
                    <pic:cNvPicPr>
                      <a:picLocks noChangeAspect="1" noChangeArrowheads="1"/>
                    </pic:cNvPicPr>
                  </pic:nvPicPr>
                  <pic:blipFill>
                    <a:blip r:embed="rId7" cstate="print"/>
                    <a:srcRect/>
                    <a:stretch>
                      <a:fillRect/>
                    </a:stretch>
                  </pic:blipFill>
                  <pic:spPr bwMode="auto">
                    <a:xfrm>
                      <a:off x="0" y="0"/>
                      <a:ext cx="3803015" cy="2860040"/>
                    </a:xfrm>
                    <a:prstGeom prst="rect">
                      <a:avLst/>
                    </a:prstGeom>
                    <a:noFill/>
                    <a:ln w="9525">
                      <a:noFill/>
                      <a:miter lim="800000"/>
                      <a:headEnd/>
                      <a:tailEnd/>
                    </a:ln>
                  </pic:spPr>
                </pic:pic>
              </a:graphicData>
            </a:graphic>
          </wp:anchor>
        </w:drawing>
      </w:r>
      <w:r w:rsidR="005B3F5F">
        <w:rPr>
          <w:rFonts w:ascii="Times New Roman" w:hAnsi="Times New Roman" w:cs="Times New Roman"/>
          <w:sz w:val="24"/>
          <w:szCs w:val="24"/>
        </w:rPr>
        <w:tab/>
      </w:r>
    </w:p>
    <w:p w:rsidR="00FC0C14" w:rsidRPr="00FC0C14" w:rsidRDefault="00FC0C14" w:rsidP="00FC0C14">
      <w:pPr>
        <w:rPr>
          <w:rFonts w:ascii="Times New Roman" w:hAnsi="Times New Roman" w:cs="Times New Roman"/>
          <w:sz w:val="24"/>
          <w:szCs w:val="24"/>
        </w:rPr>
      </w:pPr>
    </w:p>
    <w:p w:rsidR="00FC0C14" w:rsidRPr="00FC0C14" w:rsidRDefault="00FC0C14" w:rsidP="00FC0C14">
      <w:pPr>
        <w:rPr>
          <w:rFonts w:ascii="Times New Roman" w:hAnsi="Times New Roman" w:cs="Times New Roman"/>
          <w:sz w:val="24"/>
          <w:szCs w:val="24"/>
        </w:rPr>
      </w:pPr>
    </w:p>
    <w:p w:rsidR="00FC0C14" w:rsidRPr="00FC0C14" w:rsidRDefault="00FC0C14" w:rsidP="00FC0C14">
      <w:pPr>
        <w:rPr>
          <w:rFonts w:ascii="Times New Roman" w:hAnsi="Times New Roman" w:cs="Times New Roman"/>
          <w:sz w:val="24"/>
          <w:szCs w:val="24"/>
        </w:rPr>
      </w:pPr>
    </w:p>
    <w:p w:rsidR="00FC0C14" w:rsidRPr="00FC0C14" w:rsidRDefault="00FC0C14" w:rsidP="00FC0C14">
      <w:pPr>
        <w:rPr>
          <w:rFonts w:ascii="Times New Roman" w:hAnsi="Times New Roman" w:cs="Times New Roman"/>
          <w:sz w:val="24"/>
          <w:szCs w:val="24"/>
        </w:rPr>
      </w:pPr>
    </w:p>
    <w:p w:rsidR="00FC0C14" w:rsidRPr="00FC0C14" w:rsidRDefault="00FC0C14" w:rsidP="00FC0C14">
      <w:pPr>
        <w:rPr>
          <w:rFonts w:ascii="Times New Roman" w:hAnsi="Times New Roman" w:cs="Times New Roman"/>
          <w:sz w:val="24"/>
          <w:szCs w:val="24"/>
        </w:rPr>
      </w:pPr>
      <w:commentRangeStart w:id="28"/>
    </w:p>
    <w:p w:rsidR="00FC0C14" w:rsidRDefault="00FC0C14" w:rsidP="00FC0C14">
      <w:pPr>
        <w:rPr>
          <w:rFonts w:ascii="Times New Roman" w:hAnsi="Times New Roman" w:cs="Times New Roman"/>
          <w:sz w:val="24"/>
          <w:szCs w:val="24"/>
        </w:rPr>
      </w:pPr>
      <w:commentRangeStart w:id="29"/>
    </w:p>
    <w:commentRangeEnd w:id="28"/>
    <w:p w:rsidR="00FC0C14" w:rsidRDefault="009C6751" w:rsidP="00FC0C14">
      <w:pPr>
        <w:tabs>
          <w:tab w:val="left" w:pos="1122"/>
        </w:tabs>
        <w:rPr>
          <w:rFonts w:ascii="Times New Roman" w:hAnsi="Times New Roman" w:cs="Times New Roman"/>
          <w:sz w:val="24"/>
          <w:szCs w:val="24"/>
        </w:rPr>
      </w:pPr>
      <w:r>
        <w:rPr>
          <w:rStyle w:val="CommentReference"/>
        </w:rPr>
        <w:commentReference w:id="28"/>
      </w:r>
      <w:r w:rsidR="00FC0C14">
        <w:rPr>
          <w:rFonts w:ascii="Times New Roman" w:hAnsi="Times New Roman" w:cs="Times New Roman"/>
          <w:sz w:val="24"/>
          <w:szCs w:val="24"/>
        </w:rPr>
        <w:tab/>
      </w:r>
    </w:p>
    <w:commentRangeEnd w:id="29"/>
    <w:p w:rsidR="00FC0C14" w:rsidRDefault="009C6751">
      <w:pPr>
        <w:rPr>
          <w:rFonts w:ascii="Times New Roman" w:hAnsi="Times New Roman" w:cs="Times New Roman"/>
          <w:sz w:val="24"/>
          <w:szCs w:val="24"/>
        </w:rPr>
      </w:pPr>
      <w:r>
        <w:rPr>
          <w:rStyle w:val="CommentReference"/>
        </w:rPr>
        <w:commentReference w:id="29"/>
      </w:r>
      <w:r w:rsidR="00FC0C14">
        <w:rPr>
          <w:rFonts w:ascii="Times New Roman" w:hAnsi="Times New Roman" w:cs="Times New Roman"/>
          <w:sz w:val="24"/>
          <w:szCs w:val="24"/>
        </w:rPr>
        <w:br w:type="page"/>
      </w:r>
    </w:p>
    <w:p w:rsidR="00FC0C14" w:rsidRPr="00FC0C14" w:rsidRDefault="00FC0C14" w:rsidP="00FC0C14">
      <w:pPr>
        <w:tabs>
          <w:tab w:val="left" w:pos="1122"/>
        </w:tabs>
        <w:spacing w:line="480" w:lineRule="auto"/>
        <w:jc w:val="center"/>
        <w:rPr>
          <w:rFonts w:ascii="Times New Roman" w:hAnsi="Times New Roman" w:cs="Times New Roman"/>
          <w:sz w:val="24"/>
          <w:szCs w:val="24"/>
        </w:rPr>
      </w:pPr>
      <w:commentRangeStart w:id="30"/>
      <w:r w:rsidRPr="00FC0C14">
        <w:rPr>
          <w:rFonts w:ascii="Times New Roman" w:hAnsi="Times New Roman" w:cs="Times New Roman"/>
          <w:sz w:val="24"/>
          <w:szCs w:val="24"/>
        </w:rPr>
        <w:lastRenderedPageBreak/>
        <w:t>References</w:t>
      </w:r>
      <w:commentRangeEnd w:id="30"/>
      <w:r w:rsidR="009C6751">
        <w:rPr>
          <w:rStyle w:val="CommentReference"/>
        </w:rPr>
        <w:commentReference w:id="30"/>
      </w:r>
    </w:p>
    <w:p w:rsidR="00FC0C14" w:rsidRPr="00FC0C14" w:rsidRDefault="00FC0C14" w:rsidP="00FC0C14">
      <w:pPr>
        <w:pStyle w:val="ListParagraph"/>
        <w:numPr>
          <w:ilvl w:val="0"/>
          <w:numId w:val="1"/>
        </w:numPr>
        <w:spacing w:line="480" w:lineRule="auto"/>
        <w:rPr>
          <w:rFonts w:ascii="Times New Roman" w:hAnsi="Times New Roman" w:cs="Times New Roman"/>
          <w:sz w:val="24"/>
          <w:szCs w:val="24"/>
        </w:rPr>
      </w:pPr>
      <w:r w:rsidRPr="00FC0C14">
        <w:rPr>
          <w:rFonts w:ascii="Times New Roman" w:hAnsi="Times New Roman" w:cs="Times New Roman"/>
          <w:sz w:val="24"/>
          <w:szCs w:val="24"/>
        </w:rPr>
        <w:t xml:space="preserve">Hiroshi Ishihara, </w:t>
      </w:r>
      <w:proofErr w:type="spellStart"/>
      <w:r w:rsidRPr="00FC0C14">
        <w:rPr>
          <w:rFonts w:ascii="Times New Roman" w:hAnsi="Times New Roman" w:cs="Times New Roman"/>
          <w:sz w:val="24"/>
          <w:szCs w:val="24"/>
        </w:rPr>
        <w:t>Yoshinobu</w:t>
      </w:r>
      <w:proofErr w:type="spellEnd"/>
      <w:r w:rsidRPr="00FC0C14">
        <w:rPr>
          <w:rFonts w:ascii="Times New Roman" w:hAnsi="Times New Roman" w:cs="Times New Roman"/>
          <w:sz w:val="24"/>
          <w:szCs w:val="24"/>
        </w:rPr>
        <w:t xml:space="preserve"> Ogura, "Vehicle Door lock mechanism", US Patent 5 494 321, Feb 27 1996</w:t>
      </w:r>
    </w:p>
    <w:p w:rsidR="00FC0C14" w:rsidRDefault="00FC0C14" w:rsidP="00FC0C14">
      <w:pPr>
        <w:pStyle w:val="ListParagraph"/>
        <w:numPr>
          <w:ilvl w:val="0"/>
          <w:numId w:val="1"/>
        </w:numPr>
        <w:spacing w:line="480" w:lineRule="auto"/>
        <w:ind w:left="714" w:hanging="357"/>
        <w:rPr>
          <w:rFonts w:ascii="Times New Roman" w:hAnsi="Times New Roman" w:cs="Times New Roman"/>
          <w:sz w:val="24"/>
          <w:szCs w:val="24"/>
        </w:rPr>
      </w:pPr>
      <w:r w:rsidRPr="00FC0C14">
        <w:rPr>
          <w:rFonts w:ascii="Times New Roman" w:hAnsi="Times New Roman" w:cs="Times New Roman"/>
          <w:sz w:val="24"/>
          <w:szCs w:val="24"/>
        </w:rPr>
        <w:t xml:space="preserve">Canadian Tire, Vehicle anti-theft devices, http://www.canadiantire.ca/AST/browse/4/ </w:t>
      </w:r>
      <w:hyperlink r:id="rId8" w:history="1">
        <w:r w:rsidRPr="00FC0C14">
          <w:rPr>
            <w:rStyle w:val="Hyperlink"/>
            <w:rFonts w:ascii="Times New Roman" w:hAnsi="Times New Roman" w:cs="Times New Roman"/>
            <w:color w:val="auto"/>
            <w:sz w:val="24"/>
            <w:szCs w:val="24"/>
            <w:u w:val="none"/>
          </w:rPr>
          <w:t>Auto/</w:t>
        </w:r>
        <w:proofErr w:type="spellStart"/>
        <w:r w:rsidRPr="00FC0C14">
          <w:rPr>
            <w:rStyle w:val="Hyperlink"/>
            <w:rFonts w:ascii="Times New Roman" w:hAnsi="Times New Roman" w:cs="Times New Roman"/>
            <w:color w:val="auto"/>
            <w:sz w:val="24"/>
            <w:szCs w:val="24"/>
            <w:u w:val="none"/>
          </w:rPr>
          <w:t>AutoSafetySecurity</w:t>
        </w:r>
        <w:proofErr w:type="spellEnd"/>
        <w:r w:rsidRPr="00FC0C14">
          <w:rPr>
            <w:rStyle w:val="Hyperlink"/>
            <w:rFonts w:ascii="Times New Roman" w:hAnsi="Times New Roman" w:cs="Times New Roman"/>
            <w:color w:val="auto"/>
            <w:sz w:val="24"/>
            <w:szCs w:val="24"/>
            <w:u w:val="none"/>
          </w:rPr>
          <w:t>/VehicleAntiTheftDevices.jsp</w:t>
        </w:r>
      </w:hyperlink>
      <w:r w:rsidRPr="00FC0C14">
        <w:rPr>
          <w:rFonts w:ascii="Times New Roman" w:hAnsi="Times New Roman" w:cs="Times New Roman"/>
          <w:sz w:val="24"/>
          <w:szCs w:val="24"/>
        </w:rPr>
        <w:t>, (Accessed: October 19, 2013)</w:t>
      </w:r>
    </w:p>
    <w:p w:rsidR="00FC0C14" w:rsidRDefault="00FC0C14" w:rsidP="00FC0C14">
      <w:pPr>
        <w:pStyle w:val="ListParagraph"/>
        <w:numPr>
          <w:ilvl w:val="0"/>
          <w:numId w:val="1"/>
        </w:numPr>
        <w:spacing w:line="480" w:lineRule="auto"/>
        <w:ind w:left="714" w:hanging="357"/>
        <w:rPr>
          <w:rFonts w:ascii="Times New Roman" w:hAnsi="Times New Roman" w:cs="Times New Roman"/>
          <w:sz w:val="24"/>
          <w:szCs w:val="24"/>
        </w:rPr>
      </w:pPr>
      <w:r>
        <w:rPr>
          <w:rFonts w:ascii="Times New Roman" w:hAnsi="Times New Roman" w:cs="Times New Roman"/>
          <w:sz w:val="24"/>
          <w:szCs w:val="24"/>
        </w:rPr>
        <w:t xml:space="preserve">Kenny U-PULL, </w:t>
      </w:r>
      <w:r>
        <w:rPr>
          <w:rFonts w:ascii="Times New Roman" w:hAnsi="Times New Roman" w:cs="Times New Roman"/>
          <w:i/>
          <w:sz w:val="24"/>
          <w:szCs w:val="24"/>
        </w:rPr>
        <w:t>Kenny U-PULL,</w:t>
      </w:r>
      <w:r w:rsidRPr="00FC0C14">
        <w:rPr>
          <w:rFonts w:ascii="Times New Roman" w:hAnsi="Times New Roman" w:cs="Times New Roman"/>
          <w:i/>
          <w:sz w:val="24"/>
          <w:szCs w:val="24"/>
        </w:rPr>
        <w:t xml:space="preserve"> </w:t>
      </w:r>
      <w:hyperlink r:id="rId9" w:history="1">
        <w:r w:rsidRPr="00FC0C14">
          <w:rPr>
            <w:rStyle w:val="Hyperlink"/>
            <w:rFonts w:ascii="Times New Roman" w:hAnsi="Times New Roman" w:cs="Times New Roman"/>
            <w:color w:val="auto"/>
            <w:sz w:val="24"/>
            <w:szCs w:val="24"/>
            <w:u w:val="none"/>
          </w:rPr>
          <w:t>http://www.kennyupull.net/index.php</w:t>
        </w:r>
      </w:hyperlink>
      <w:r>
        <w:rPr>
          <w:rFonts w:ascii="Times New Roman" w:hAnsi="Times New Roman" w:cs="Times New Roman"/>
          <w:sz w:val="24"/>
          <w:szCs w:val="24"/>
        </w:rPr>
        <w:t>, (Accessed: November 13, 2013)</w:t>
      </w:r>
    </w:p>
    <w:p w:rsidR="00FC0C14" w:rsidRDefault="00FC0C14" w:rsidP="00FC0C14">
      <w:pPr>
        <w:spacing w:line="480" w:lineRule="auto"/>
        <w:rPr>
          <w:rFonts w:ascii="Times New Roman" w:hAnsi="Times New Roman" w:cs="Times New Roman"/>
          <w:sz w:val="24"/>
          <w:szCs w:val="24"/>
        </w:rPr>
      </w:pPr>
    </w:p>
    <w:p w:rsidR="00FC0C14" w:rsidRDefault="00FC0C14" w:rsidP="00FC0C14">
      <w:pPr>
        <w:rPr>
          <w:rFonts w:ascii="Trebuchet MS" w:hAnsi="Trebuchet MS"/>
          <w:color w:val="333399"/>
          <w:sz w:val="27"/>
          <w:szCs w:val="27"/>
          <w:shd w:val="clear" w:color="auto" w:fill="FFFF99"/>
        </w:rPr>
      </w:pPr>
    </w:p>
    <w:p w:rsidR="00FC0C14" w:rsidRPr="00FC0C14" w:rsidRDefault="00FC0C14" w:rsidP="00FC0C14">
      <w:pPr>
        <w:spacing w:line="480" w:lineRule="auto"/>
        <w:rPr>
          <w:rFonts w:ascii="Times New Roman" w:hAnsi="Times New Roman" w:cs="Times New Roman"/>
          <w:sz w:val="24"/>
          <w:szCs w:val="24"/>
        </w:rPr>
      </w:pPr>
    </w:p>
    <w:p w:rsidR="00FC0C14" w:rsidRPr="00FC0C14" w:rsidRDefault="00FC0C14" w:rsidP="00FC0C14">
      <w:pPr>
        <w:tabs>
          <w:tab w:val="left" w:pos="1122"/>
        </w:tabs>
        <w:spacing w:line="480" w:lineRule="auto"/>
        <w:rPr>
          <w:rFonts w:ascii="Times New Roman" w:hAnsi="Times New Roman" w:cs="Times New Roman"/>
          <w:sz w:val="24"/>
          <w:szCs w:val="24"/>
        </w:rPr>
      </w:pPr>
    </w:p>
    <w:sectPr w:rsidR="00FC0C14" w:rsidRPr="00FC0C14" w:rsidSect="00683E81">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Janet Hempstead" w:date="2013-11-28T16:54:00Z" w:initials="JH">
    <w:p w:rsidR="006B0EF2" w:rsidRDefault="006B0EF2">
      <w:pPr>
        <w:pStyle w:val="CommentText"/>
      </w:pPr>
      <w:r>
        <w:rPr>
          <w:rStyle w:val="CommentReference"/>
        </w:rPr>
        <w:annotationRef/>
      </w:r>
      <w:r>
        <w:t>For the final report, write in the third person.  You are contributing to a group report, so use “we” or not at all.  For the individual components, you can dive into your findings.</w:t>
      </w:r>
    </w:p>
  </w:comment>
  <w:comment w:id="11" w:author="Janet Hempstead" w:date="2013-11-28T17:04:00Z" w:initials="JH">
    <w:p w:rsidR="006B0EF2" w:rsidRDefault="006B0EF2">
      <w:pPr>
        <w:pStyle w:val="CommentText"/>
      </w:pPr>
      <w:r>
        <w:rPr>
          <w:rStyle w:val="CommentReference"/>
        </w:rPr>
        <w:annotationRef/>
      </w:r>
      <w:r>
        <w:t>Can you write this in the third person?</w:t>
      </w:r>
    </w:p>
  </w:comment>
  <w:comment w:id="12" w:author="Janet Hempstead" w:date="2013-11-28T18:23:00Z" w:initials="JH">
    <w:p w:rsidR="009C6751" w:rsidRDefault="009C6751">
      <w:pPr>
        <w:pStyle w:val="CommentText"/>
      </w:pPr>
      <w:r>
        <w:rPr>
          <w:rStyle w:val="CommentReference"/>
        </w:rPr>
        <w:annotationRef/>
      </w:r>
      <w:r>
        <w:t>How does your final recommendation reflect these … parameters?</w:t>
      </w:r>
    </w:p>
  </w:comment>
  <w:comment w:id="13" w:author="Janet Hempstead" w:date="2013-11-28T17:07:00Z" w:initials="JH">
    <w:p w:rsidR="006B0EF2" w:rsidRDefault="006B0EF2">
      <w:pPr>
        <w:pStyle w:val="CommentText"/>
      </w:pPr>
      <w:r>
        <w:rPr>
          <w:rStyle w:val="CommentReference"/>
        </w:rPr>
        <w:annotationRef/>
      </w:r>
      <w:r>
        <w:t>How about labeling your figure, Figure 1: interior view of locking mechanism (Patent No. 5 494 321).</w:t>
      </w:r>
    </w:p>
  </w:comment>
  <w:comment w:id="14" w:author="Janet Hempstead" w:date="2013-11-28T18:11:00Z" w:initials="JH">
    <w:p w:rsidR="006B0EF2" w:rsidRDefault="006B0EF2">
      <w:pPr>
        <w:pStyle w:val="CommentText"/>
      </w:pPr>
      <w:r>
        <w:rPr>
          <w:rStyle w:val="CommentReference"/>
        </w:rPr>
        <w:annotationRef/>
      </w:r>
      <w:r>
        <w:t>Do you have any dimensions that you can provide?</w:t>
      </w:r>
    </w:p>
  </w:comment>
  <w:comment w:id="15" w:author="Janet Hempstead" w:date="2013-11-28T18:12:00Z" w:initials="JH">
    <w:p w:rsidR="006B0EF2" w:rsidRDefault="006B0EF2">
      <w:pPr>
        <w:pStyle w:val="CommentText"/>
      </w:pPr>
      <w:r>
        <w:rPr>
          <w:rStyle w:val="CommentReference"/>
        </w:rPr>
        <w:annotationRef/>
      </w:r>
      <w:r>
        <w:t>Can you back this up by providing a weight or size?</w:t>
      </w:r>
    </w:p>
  </w:comment>
  <w:comment w:id="16" w:author="Janet Hempstead" w:date="2013-11-28T18:11:00Z" w:initials="JH">
    <w:p w:rsidR="006B0EF2" w:rsidRDefault="006B0EF2">
      <w:pPr>
        <w:pStyle w:val="CommentText"/>
      </w:pPr>
      <w:r>
        <w:rPr>
          <w:rStyle w:val="CommentReference"/>
        </w:rPr>
        <w:annotationRef/>
      </w:r>
      <w:r>
        <w:t xml:space="preserve">I have noted this before.. it’s </w:t>
      </w:r>
      <w:proofErr w:type="spellStart"/>
      <w:r>
        <w:t>abike</w:t>
      </w:r>
      <w:proofErr w:type="spellEnd"/>
      <w:r>
        <w:t>, and no statement was made that there would be a steering wheel.</w:t>
      </w:r>
    </w:p>
  </w:comment>
  <w:comment w:id="17" w:author="Janet Hempstead" w:date="2013-11-28T18:13:00Z" w:initials="JH">
    <w:p w:rsidR="006B0EF2" w:rsidRDefault="006B0EF2">
      <w:pPr>
        <w:pStyle w:val="CommentText"/>
      </w:pPr>
      <w:r>
        <w:rPr>
          <w:rStyle w:val="CommentReference"/>
        </w:rPr>
        <w:annotationRef/>
      </w:r>
      <w:r>
        <w:t>Can you re-phrase this so that you are not ending a sentence with a preposition (to)?</w:t>
      </w:r>
    </w:p>
  </w:comment>
  <w:comment w:id="19" w:author="Janet Hempstead" w:date="2013-11-28T18:15:00Z" w:initials="JH">
    <w:p w:rsidR="006B0EF2" w:rsidRDefault="006B0EF2">
      <w:pPr>
        <w:pStyle w:val="CommentText"/>
      </w:pPr>
      <w:r>
        <w:rPr>
          <w:rStyle w:val="CommentReference"/>
        </w:rPr>
        <w:annotationRef/>
      </w:r>
      <w:r>
        <w:t>People can be creative in finding fixed structures (poles, railings, etc.) for locking their vehicles.  Besides, such racks can also be used by traditional bikes</w:t>
      </w:r>
    </w:p>
  </w:comment>
  <w:comment w:id="18" w:author="Sarah" w:date="2013-11-24T05:03:00Z" w:initials="S">
    <w:p w:rsidR="006B0EF2" w:rsidRDefault="006B0EF2">
      <w:pPr>
        <w:pStyle w:val="CommentText"/>
      </w:pPr>
      <w:r>
        <w:rPr>
          <w:rStyle w:val="CommentReference"/>
        </w:rPr>
        <w:annotationRef/>
      </w:r>
      <w:r>
        <w:t>If this recumbent tricycle shows lots of benefits (health, environmental, etc.) then the city will invest; much like the current increase in rent-a-bike in downtown Ottawa. However, it is better if the recumbent tricycle came with little to no “baggage”, like re-planning the city’s infrastructure.</w:t>
      </w:r>
    </w:p>
  </w:comment>
  <w:comment w:id="20" w:author="Janet Hempstead" w:date="2013-11-28T18:16:00Z" w:initials="JH">
    <w:p w:rsidR="006B0EF2" w:rsidRDefault="006B0EF2">
      <w:pPr>
        <w:pStyle w:val="CommentText"/>
      </w:pPr>
      <w:r>
        <w:rPr>
          <w:rStyle w:val="CommentReference"/>
        </w:rPr>
        <w:annotationRef/>
      </w:r>
      <w:r>
        <w:t>You proposed a particular lock because of specific properties.  Are you now proposing a different lock?</w:t>
      </w:r>
    </w:p>
  </w:comment>
  <w:comment w:id="21" w:author="Janet Hempstead" w:date="2013-11-28T18:17:00Z" w:initials="JH">
    <w:p w:rsidR="006B0EF2" w:rsidRDefault="006B0EF2">
      <w:pPr>
        <w:pStyle w:val="CommentText"/>
      </w:pPr>
      <w:r>
        <w:rPr>
          <w:rStyle w:val="CommentReference"/>
        </w:rPr>
        <w:annotationRef/>
      </w:r>
      <w:r>
        <w:t>Why a car manufacturer over say, a lock manufacturer?</w:t>
      </w:r>
    </w:p>
  </w:comment>
  <w:comment w:id="22" w:author="Janet Hempstead" w:date="2013-11-28T18:17:00Z" w:initials="JH">
    <w:p w:rsidR="006B0EF2" w:rsidRDefault="006B0EF2">
      <w:pPr>
        <w:pStyle w:val="CommentText"/>
      </w:pPr>
      <w:r>
        <w:rPr>
          <w:rStyle w:val="CommentReference"/>
        </w:rPr>
        <w:annotationRef/>
      </w:r>
      <w:r>
        <w:t>Is this a reasonable option, really?</w:t>
      </w:r>
    </w:p>
  </w:comment>
  <w:comment w:id="24" w:author="Janet Hempstead" w:date="2013-11-28T18:19:00Z" w:initials="JH">
    <w:p w:rsidR="006B0EF2" w:rsidRDefault="006B0EF2">
      <w:pPr>
        <w:pStyle w:val="CommentText"/>
      </w:pPr>
      <w:r>
        <w:rPr>
          <w:rStyle w:val="CommentReference"/>
        </w:rPr>
        <w:annotationRef/>
      </w:r>
      <w:r>
        <w:t>How does this relate to the lock patent that you described in an earlier section?</w:t>
      </w:r>
    </w:p>
  </w:comment>
  <w:comment w:id="23" w:author="Sarah" w:date="2013-11-24T05:08:00Z" w:initials="S">
    <w:p w:rsidR="006B0EF2" w:rsidRDefault="006B0EF2">
      <w:pPr>
        <w:pStyle w:val="CommentText"/>
      </w:pPr>
      <w:r>
        <w:rPr>
          <w:rStyle w:val="CommentReference"/>
        </w:rPr>
        <w:annotationRef/>
      </w:r>
    </w:p>
    <w:p w:rsidR="006B0EF2" w:rsidRDefault="006B0EF2">
      <w:pPr>
        <w:pStyle w:val="CommentText"/>
      </w:pPr>
      <w:r>
        <w:t>What does this mean exactly? Did you go and measure a car door?</w:t>
      </w:r>
    </w:p>
  </w:comment>
  <w:comment w:id="25" w:author="Janet Hempstead" w:date="2013-11-28T18:20:00Z" w:initials="JH">
    <w:p w:rsidR="009C6751" w:rsidRDefault="009C6751">
      <w:pPr>
        <w:pStyle w:val="CommentText"/>
      </w:pPr>
      <w:r>
        <w:rPr>
          <w:rStyle w:val="CommentReference"/>
        </w:rPr>
        <w:annotationRef/>
      </w:r>
      <w:r>
        <w:t>… for what purpose?</w:t>
      </w:r>
    </w:p>
  </w:comment>
  <w:comment w:id="26" w:author="Janet Hempstead" w:date="2013-11-28T18:20:00Z" w:initials="JH">
    <w:p w:rsidR="009C6751" w:rsidRDefault="009C6751">
      <w:pPr>
        <w:pStyle w:val="CommentText"/>
      </w:pPr>
      <w:r>
        <w:rPr>
          <w:rStyle w:val="CommentReference"/>
        </w:rPr>
        <w:annotationRef/>
      </w:r>
      <w:r>
        <w:t>Which connections?</w:t>
      </w:r>
    </w:p>
  </w:comment>
  <w:comment w:id="27" w:author="Sarah" w:date="2013-11-24T05:08:00Z" w:initials="S">
    <w:p w:rsidR="006B0EF2" w:rsidRDefault="006B0EF2">
      <w:pPr>
        <w:pStyle w:val="CommentText"/>
      </w:pPr>
      <w:r>
        <w:rPr>
          <w:rStyle w:val="CommentReference"/>
        </w:rPr>
        <w:annotationRef/>
      </w:r>
      <w:r>
        <w:t>Show calculations please in appendix.</w:t>
      </w:r>
    </w:p>
  </w:comment>
  <w:comment w:id="28" w:author="Janet Hempstead" w:date="2013-11-28T18:22:00Z" w:initials="JH">
    <w:p w:rsidR="009C6751" w:rsidRDefault="009C6751">
      <w:pPr>
        <w:pStyle w:val="CommentText"/>
      </w:pPr>
      <w:r>
        <w:rPr>
          <w:rStyle w:val="CommentReference"/>
        </w:rPr>
        <w:annotationRef/>
      </w:r>
      <w:r>
        <w:t xml:space="preserve">Label this </w:t>
      </w:r>
      <w:proofErr w:type="spellStart"/>
      <w:r>
        <w:t>figuresomething</w:t>
      </w:r>
      <w:proofErr w:type="spellEnd"/>
      <w:r>
        <w:t xml:space="preserve"> similar to: Figure 2: interior view of a door locking mechanism </w:t>
      </w:r>
    </w:p>
  </w:comment>
  <w:comment w:id="29" w:author="Janet Hempstead" w:date="2013-11-28T18:22:00Z" w:initials="JH">
    <w:p w:rsidR="009C6751" w:rsidRDefault="009C6751">
      <w:pPr>
        <w:pStyle w:val="CommentText"/>
      </w:pPr>
      <w:r>
        <w:rPr>
          <w:rStyle w:val="CommentReference"/>
        </w:rPr>
        <w:annotationRef/>
      </w:r>
      <w:r>
        <w:t>what is your final recommendation?</w:t>
      </w:r>
    </w:p>
  </w:comment>
  <w:comment w:id="30" w:author="Janet Hempstead" w:date="2013-11-28T18:24:00Z" w:initials="JH">
    <w:p w:rsidR="009C6751" w:rsidRDefault="009C6751">
      <w:pPr>
        <w:pStyle w:val="CommentText"/>
      </w:pPr>
      <w:r>
        <w:rPr>
          <w:rStyle w:val="CommentReference"/>
        </w:rPr>
        <w:annotationRef/>
      </w:r>
      <w:r>
        <w:t>You need to provide these in IEEE format.</w:t>
      </w:r>
      <w:bookmarkStart w:id="31" w:name="_GoBack"/>
      <w:bookmarkEnd w:id="31"/>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870D3A"/>
    <w:multiLevelType w:val="hybridMultilevel"/>
    <w:tmpl w:val="394CAA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compat>
    <w:useFELayout/>
  </w:compat>
  <w:rsids>
    <w:rsidRoot w:val="0021242F"/>
    <w:rsid w:val="00037686"/>
    <w:rsid w:val="00086DBB"/>
    <w:rsid w:val="00125B30"/>
    <w:rsid w:val="001809F0"/>
    <w:rsid w:val="001F2F3B"/>
    <w:rsid w:val="0021242F"/>
    <w:rsid w:val="00257FED"/>
    <w:rsid w:val="002721B2"/>
    <w:rsid w:val="002931A6"/>
    <w:rsid w:val="003547EC"/>
    <w:rsid w:val="0035708B"/>
    <w:rsid w:val="003B59FA"/>
    <w:rsid w:val="004062FF"/>
    <w:rsid w:val="004B2AB2"/>
    <w:rsid w:val="005B3F5F"/>
    <w:rsid w:val="00683E81"/>
    <w:rsid w:val="00695248"/>
    <w:rsid w:val="006B0EF2"/>
    <w:rsid w:val="006B13B9"/>
    <w:rsid w:val="006C6262"/>
    <w:rsid w:val="00707B8A"/>
    <w:rsid w:val="008846D5"/>
    <w:rsid w:val="008B32A6"/>
    <w:rsid w:val="008C0F43"/>
    <w:rsid w:val="009435B2"/>
    <w:rsid w:val="00947D95"/>
    <w:rsid w:val="009C6751"/>
    <w:rsid w:val="00A674C3"/>
    <w:rsid w:val="00AD51EB"/>
    <w:rsid w:val="00AE6DCC"/>
    <w:rsid w:val="00AF35D3"/>
    <w:rsid w:val="00B161B5"/>
    <w:rsid w:val="00CA115C"/>
    <w:rsid w:val="00D34641"/>
    <w:rsid w:val="00DE52AC"/>
    <w:rsid w:val="00DF18F7"/>
    <w:rsid w:val="00E226B1"/>
    <w:rsid w:val="00ED3E8A"/>
    <w:rsid w:val="00EE4635"/>
    <w:rsid w:val="00F10F53"/>
    <w:rsid w:val="00F76DF1"/>
    <w:rsid w:val="00FC0C1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D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FED"/>
    <w:rPr>
      <w:rFonts w:ascii="Tahoma" w:hAnsi="Tahoma" w:cs="Tahoma"/>
      <w:sz w:val="16"/>
      <w:szCs w:val="16"/>
    </w:rPr>
  </w:style>
  <w:style w:type="paragraph" w:styleId="ListParagraph">
    <w:name w:val="List Paragraph"/>
    <w:basedOn w:val="Normal"/>
    <w:uiPriority w:val="34"/>
    <w:qFormat/>
    <w:rsid w:val="00FC0C14"/>
    <w:pPr>
      <w:ind w:left="720"/>
      <w:contextualSpacing/>
    </w:pPr>
    <w:rPr>
      <w:lang w:val="en-US"/>
    </w:rPr>
  </w:style>
  <w:style w:type="character" w:styleId="Hyperlink">
    <w:name w:val="Hyperlink"/>
    <w:basedOn w:val="DefaultParagraphFont"/>
    <w:uiPriority w:val="99"/>
    <w:unhideWhenUsed/>
    <w:rsid w:val="00FC0C14"/>
    <w:rPr>
      <w:color w:val="0000FF"/>
      <w:u w:val="single"/>
    </w:rPr>
  </w:style>
  <w:style w:type="character" w:customStyle="1" w:styleId="apple-converted-space">
    <w:name w:val="apple-converted-space"/>
    <w:basedOn w:val="DefaultParagraphFont"/>
    <w:rsid w:val="00FC0C14"/>
  </w:style>
  <w:style w:type="character" w:styleId="CommentReference">
    <w:name w:val="annotation reference"/>
    <w:basedOn w:val="DefaultParagraphFont"/>
    <w:uiPriority w:val="99"/>
    <w:semiHidden/>
    <w:unhideWhenUsed/>
    <w:rsid w:val="004B2AB2"/>
    <w:rPr>
      <w:sz w:val="16"/>
      <w:szCs w:val="16"/>
    </w:rPr>
  </w:style>
  <w:style w:type="paragraph" w:styleId="CommentText">
    <w:name w:val="annotation text"/>
    <w:basedOn w:val="Normal"/>
    <w:link w:val="CommentTextChar"/>
    <w:uiPriority w:val="99"/>
    <w:semiHidden/>
    <w:unhideWhenUsed/>
    <w:rsid w:val="004B2AB2"/>
    <w:pPr>
      <w:spacing w:line="240" w:lineRule="auto"/>
    </w:pPr>
    <w:rPr>
      <w:sz w:val="20"/>
      <w:szCs w:val="20"/>
    </w:rPr>
  </w:style>
  <w:style w:type="character" w:customStyle="1" w:styleId="CommentTextChar">
    <w:name w:val="Comment Text Char"/>
    <w:basedOn w:val="DefaultParagraphFont"/>
    <w:link w:val="CommentText"/>
    <w:uiPriority w:val="99"/>
    <w:semiHidden/>
    <w:rsid w:val="004B2AB2"/>
    <w:rPr>
      <w:sz w:val="20"/>
      <w:szCs w:val="20"/>
    </w:rPr>
  </w:style>
  <w:style w:type="paragraph" w:styleId="CommentSubject">
    <w:name w:val="annotation subject"/>
    <w:basedOn w:val="CommentText"/>
    <w:next w:val="CommentText"/>
    <w:link w:val="CommentSubjectChar"/>
    <w:uiPriority w:val="99"/>
    <w:semiHidden/>
    <w:unhideWhenUsed/>
    <w:rsid w:val="004B2AB2"/>
    <w:rPr>
      <w:b/>
      <w:bCs/>
    </w:rPr>
  </w:style>
  <w:style w:type="character" w:customStyle="1" w:styleId="CommentSubjectChar">
    <w:name w:val="Comment Subject Char"/>
    <w:basedOn w:val="CommentTextChar"/>
    <w:link w:val="CommentSubject"/>
    <w:uiPriority w:val="99"/>
    <w:semiHidden/>
    <w:rsid w:val="004B2AB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FED"/>
    <w:rPr>
      <w:rFonts w:ascii="Tahoma" w:hAnsi="Tahoma" w:cs="Tahoma"/>
      <w:sz w:val="16"/>
      <w:szCs w:val="16"/>
    </w:rPr>
  </w:style>
  <w:style w:type="paragraph" w:styleId="ListParagraph">
    <w:name w:val="List Paragraph"/>
    <w:basedOn w:val="Normal"/>
    <w:uiPriority w:val="34"/>
    <w:qFormat/>
    <w:rsid w:val="00FC0C14"/>
    <w:pPr>
      <w:ind w:left="720"/>
      <w:contextualSpacing/>
    </w:pPr>
    <w:rPr>
      <w:lang w:val="en-US"/>
    </w:rPr>
  </w:style>
  <w:style w:type="character" w:styleId="Hyperlink">
    <w:name w:val="Hyperlink"/>
    <w:basedOn w:val="DefaultParagraphFont"/>
    <w:uiPriority w:val="99"/>
    <w:unhideWhenUsed/>
    <w:rsid w:val="00FC0C14"/>
    <w:rPr>
      <w:color w:val="0000FF"/>
      <w:u w:val="single"/>
    </w:rPr>
  </w:style>
  <w:style w:type="character" w:customStyle="1" w:styleId="apple-converted-space">
    <w:name w:val="apple-converted-space"/>
    <w:basedOn w:val="DefaultParagraphFont"/>
    <w:rsid w:val="00FC0C14"/>
  </w:style>
  <w:style w:type="character" w:styleId="CommentReference">
    <w:name w:val="annotation reference"/>
    <w:basedOn w:val="DefaultParagraphFont"/>
    <w:uiPriority w:val="99"/>
    <w:semiHidden/>
    <w:unhideWhenUsed/>
    <w:rsid w:val="004B2AB2"/>
    <w:rPr>
      <w:sz w:val="16"/>
      <w:szCs w:val="16"/>
    </w:rPr>
  </w:style>
  <w:style w:type="paragraph" w:styleId="CommentText">
    <w:name w:val="annotation text"/>
    <w:basedOn w:val="Normal"/>
    <w:link w:val="CommentTextChar"/>
    <w:uiPriority w:val="99"/>
    <w:semiHidden/>
    <w:unhideWhenUsed/>
    <w:rsid w:val="004B2AB2"/>
    <w:pPr>
      <w:spacing w:line="240" w:lineRule="auto"/>
    </w:pPr>
    <w:rPr>
      <w:sz w:val="20"/>
      <w:szCs w:val="20"/>
    </w:rPr>
  </w:style>
  <w:style w:type="character" w:customStyle="1" w:styleId="CommentTextChar">
    <w:name w:val="Comment Text Char"/>
    <w:basedOn w:val="DefaultParagraphFont"/>
    <w:link w:val="CommentText"/>
    <w:uiPriority w:val="99"/>
    <w:semiHidden/>
    <w:rsid w:val="004B2AB2"/>
    <w:rPr>
      <w:sz w:val="20"/>
      <w:szCs w:val="20"/>
    </w:rPr>
  </w:style>
  <w:style w:type="paragraph" w:styleId="CommentSubject">
    <w:name w:val="annotation subject"/>
    <w:basedOn w:val="CommentText"/>
    <w:next w:val="CommentText"/>
    <w:link w:val="CommentSubjectChar"/>
    <w:uiPriority w:val="99"/>
    <w:semiHidden/>
    <w:unhideWhenUsed/>
    <w:rsid w:val="004B2AB2"/>
    <w:rPr>
      <w:b/>
      <w:bCs/>
    </w:rPr>
  </w:style>
  <w:style w:type="character" w:customStyle="1" w:styleId="CommentSubjectChar">
    <w:name w:val="Comment Subject Char"/>
    <w:basedOn w:val="CommentTextChar"/>
    <w:link w:val="CommentSubject"/>
    <w:uiPriority w:val="99"/>
    <w:semiHidden/>
    <w:rsid w:val="004B2AB2"/>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nadiantire.ca/AST/browse/4/Auto/AutoSafetySecurity/VehicleAntiTheftDevices.jsp" TargetMode="External"/><Relationship Id="rId3" Type="http://schemas.openxmlformats.org/officeDocument/2006/relationships/settings" Target="settings.xml"/><Relationship Id="rId7" Type="http://schemas.openxmlformats.org/officeDocument/2006/relationships/image" Target="media/image2.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ennyupull.net/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Neal</dc:creator>
  <cp:lastModifiedBy>Neal</cp:lastModifiedBy>
  <cp:revision>2</cp:revision>
  <cp:lastPrinted>2013-11-23T19:20:00Z</cp:lastPrinted>
  <dcterms:created xsi:type="dcterms:W3CDTF">2013-12-07T04:15:00Z</dcterms:created>
  <dcterms:modified xsi:type="dcterms:W3CDTF">2013-12-07T04:15:00Z</dcterms:modified>
</cp:coreProperties>
</file>