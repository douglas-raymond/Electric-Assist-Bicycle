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94" w:rsidRDefault="00743B9E" w:rsidP="00743B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rsidR="00743B9E" w:rsidRDefault="00743B9E" w:rsidP="00743B9E">
      <w:pPr>
        <w:pStyle w:val="ListParagraph"/>
        <w:ind w:left="360"/>
        <w:rPr>
          <w:rFonts w:ascii="Times New Roman" w:hAnsi="Times New Roman" w:cs="Times New Roman"/>
          <w:sz w:val="24"/>
          <w:szCs w:val="24"/>
        </w:rPr>
      </w:pPr>
    </w:p>
    <w:p w:rsidR="00BD640E" w:rsidRDefault="00BD640E" w:rsidP="00743B9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purpose of this report is to put forward a proposal to fulfill the requests of our client, Ms. </w:t>
      </w:r>
      <w:proofErr w:type="spellStart"/>
      <w:r>
        <w:rPr>
          <w:rFonts w:ascii="Times New Roman" w:hAnsi="Times New Roman" w:cs="Times New Roman"/>
          <w:sz w:val="24"/>
          <w:szCs w:val="24"/>
        </w:rPr>
        <w:t>Kaia</w:t>
      </w:r>
      <w:proofErr w:type="spellEnd"/>
      <w:r>
        <w:rPr>
          <w:rFonts w:ascii="Times New Roman" w:hAnsi="Times New Roman" w:cs="Times New Roman"/>
          <w:sz w:val="24"/>
          <w:szCs w:val="24"/>
        </w:rPr>
        <w:t xml:space="preserve"> Nightingale. She has requested </w:t>
      </w:r>
      <w:r w:rsidR="00597BF1">
        <w:rPr>
          <w:rFonts w:ascii="Times New Roman" w:hAnsi="Times New Roman" w:cs="Times New Roman"/>
          <w:sz w:val="24"/>
          <w:szCs w:val="24"/>
        </w:rPr>
        <w:t xml:space="preserve">an electrical assist </w:t>
      </w:r>
      <w:r w:rsidR="00597BF1" w:rsidRPr="00597BF1">
        <w:rPr>
          <w:rFonts w:ascii="Times New Roman" w:hAnsi="Times New Roman" w:cs="Times New Roman"/>
          <w:i/>
          <w:sz w:val="24"/>
          <w:szCs w:val="24"/>
        </w:rPr>
        <w:t>recumbent</w:t>
      </w:r>
      <w:r w:rsidR="00597BF1">
        <w:rPr>
          <w:rFonts w:ascii="Times New Roman" w:hAnsi="Times New Roman" w:cs="Times New Roman"/>
          <w:sz w:val="24"/>
          <w:szCs w:val="24"/>
        </w:rPr>
        <w:t xml:space="preserve"> tr</w:t>
      </w:r>
      <w:r>
        <w:rPr>
          <w:rFonts w:ascii="Times New Roman" w:hAnsi="Times New Roman" w:cs="Times New Roman"/>
          <w:sz w:val="24"/>
          <w:szCs w:val="24"/>
        </w:rPr>
        <w:t>icycle that will be primarily powered by the driver’</w:t>
      </w:r>
      <w:r w:rsidR="004134AE">
        <w:rPr>
          <w:rFonts w:ascii="Times New Roman" w:hAnsi="Times New Roman" w:cs="Times New Roman"/>
          <w:sz w:val="24"/>
          <w:szCs w:val="24"/>
        </w:rPr>
        <w:t>s peddling, shown in Figure 1.</w:t>
      </w:r>
    </w:p>
    <w:p w:rsidR="00555446" w:rsidRDefault="00555446" w:rsidP="00555446">
      <w:pPr>
        <w:pStyle w:val="ListParagraph"/>
        <w:keepNext/>
        <w:ind w:left="360" w:firstLine="360"/>
        <w:jc w:val="center"/>
      </w:pPr>
      <w:r w:rsidRPr="00555446">
        <w:rPr>
          <w:rFonts w:ascii="Times New Roman" w:hAnsi="Times New Roman" w:cs="Times New Roman"/>
          <w:noProof/>
          <w:sz w:val="24"/>
          <w:szCs w:val="24"/>
          <w:lang w:eastAsia="en-CA"/>
        </w:rPr>
        <w:drawing>
          <wp:inline distT="0" distB="0" distL="0" distR="0">
            <wp:extent cx="2228850" cy="1257300"/>
            <wp:effectExtent l="19050" t="0" r="0" b="0"/>
            <wp:docPr id="2" name="Picture 2" descr="http://www.recorder.com/csp/mediapool/sites/dt.common.streams.StreamServer.cls?STREAMOID=axfCmtC$P6MR5_eGpKv1L8$daE2N3K4ZzOUsqbU5sYsNWoReX6Da2cwKJNd3zAmdWCsjLu883Ygn4B49Lvm9bPe2QeMKQdVeZmXF$9l$4uCZ8QDXhaHEp3rvzXRJFdy0KqPHLoMevcTLo3h8xh70Y6N_U_CryOsw6FTOdKL_jpQ-&amp;CONTENTTYPE=image/jpeg"/>
            <wp:cNvGraphicFramePr/>
            <a:graphic xmlns:a="http://schemas.openxmlformats.org/drawingml/2006/main">
              <a:graphicData uri="http://schemas.openxmlformats.org/drawingml/2006/picture">
                <pic:pic xmlns:pic="http://schemas.openxmlformats.org/drawingml/2006/picture">
                  <pic:nvPicPr>
                    <pic:cNvPr id="1026" name="Picture 2" descr="http://www.recorder.com/csp/mediapool/sites/dt.common.streams.StreamServer.cls?STREAMOID=axfCmtC$P6MR5_eGpKv1L8$daE2N3K4ZzOUsqbU5sYsNWoReX6Da2cwKJNd3zAmdWCsjLu883Ygn4B49Lvm9bPe2QeMKQdVeZmXF$9l$4uCZ8QDXhaHEp3rvzXRJFdy0KqPHLoMevcTLo3h8xh70Y6N_U_CryOsw6FTOdKL_jpQ-&amp;CONTENTTYPE=image/jpeg"/>
                    <pic:cNvPicPr>
                      <a:picLocks noChangeAspect="1" noChangeArrowheads="1"/>
                    </pic:cNvPicPr>
                  </pic:nvPicPr>
                  <pic:blipFill>
                    <a:blip r:embed="rId6" cstate="print"/>
                    <a:srcRect/>
                    <a:stretch>
                      <a:fillRect/>
                    </a:stretch>
                  </pic:blipFill>
                  <pic:spPr bwMode="auto">
                    <a:xfrm>
                      <a:off x="0" y="0"/>
                      <a:ext cx="2227069" cy="1256295"/>
                    </a:xfrm>
                    <a:prstGeom prst="rect">
                      <a:avLst/>
                    </a:prstGeom>
                    <a:noFill/>
                  </pic:spPr>
                </pic:pic>
              </a:graphicData>
            </a:graphic>
          </wp:inline>
        </w:drawing>
      </w:r>
    </w:p>
    <w:p w:rsidR="00BD640E" w:rsidRPr="0045183E" w:rsidRDefault="00555446" w:rsidP="00555446">
      <w:pPr>
        <w:pStyle w:val="Caption"/>
        <w:jc w:val="center"/>
        <w:rPr>
          <w:rFonts w:ascii="Times New Roman" w:hAnsi="Times New Roman" w:cs="Times New Roman"/>
          <w:sz w:val="24"/>
          <w:szCs w:val="24"/>
          <w:vertAlign w:val="superscript"/>
          <w:rPrChange w:id="0" w:author="Will" w:date="2013-10-06T17:07:00Z">
            <w:rPr>
              <w:rFonts w:ascii="Times New Roman" w:hAnsi="Times New Roman" w:cs="Times New Roman"/>
              <w:sz w:val="24"/>
              <w:szCs w:val="24"/>
            </w:rPr>
          </w:rPrChange>
        </w:rPr>
      </w:pPr>
      <w:r>
        <w:t xml:space="preserve">Figure </w:t>
      </w:r>
      <w:fldSimple w:instr=" SEQ Figure \* ARABIC ">
        <w:r>
          <w:rPr>
            <w:noProof/>
          </w:rPr>
          <w:t>1</w:t>
        </w:r>
      </w:fldSimple>
      <w:r>
        <w:t>: Recumbent Tricycle</w:t>
      </w:r>
      <w:ins w:id="1" w:author="Will" w:date="2013-10-06T17:07:00Z">
        <w:r w:rsidR="0045183E">
          <w:rPr>
            <w:vertAlign w:val="superscript"/>
          </w:rPr>
          <w:t>1</w:t>
        </w:r>
      </w:ins>
    </w:p>
    <w:p w:rsidR="00BD640E" w:rsidRDefault="00A760A5" w:rsidP="00743B9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My group and I will be working on the body of the project, which will be </w:t>
      </w:r>
      <w:r w:rsidR="00C44D01">
        <w:rPr>
          <w:rFonts w:ascii="Times New Roman" w:hAnsi="Times New Roman" w:cs="Times New Roman"/>
          <w:sz w:val="24"/>
          <w:szCs w:val="24"/>
        </w:rPr>
        <w:t xml:space="preserve">explained </w:t>
      </w:r>
      <w:r>
        <w:rPr>
          <w:rFonts w:ascii="Times New Roman" w:hAnsi="Times New Roman" w:cs="Times New Roman"/>
          <w:sz w:val="24"/>
          <w:szCs w:val="24"/>
        </w:rPr>
        <w:t>further on in this report. Our goal is to develop our aspect to the desires and standard of quality of our client to ensure a safe and efficient final design.</w:t>
      </w:r>
    </w:p>
    <w:p w:rsidR="00743B9E" w:rsidRDefault="00743B9E" w:rsidP="00743B9E">
      <w:pPr>
        <w:pStyle w:val="ListParagraph"/>
        <w:ind w:left="360"/>
        <w:rPr>
          <w:rFonts w:ascii="Times New Roman" w:hAnsi="Times New Roman" w:cs="Times New Roman"/>
          <w:sz w:val="24"/>
          <w:szCs w:val="24"/>
        </w:rPr>
      </w:pPr>
    </w:p>
    <w:p w:rsidR="00B6733D" w:rsidRDefault="00743B9E" w:rsidP="00B673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Background</w:t>
      </w:r>
    </w:p>
    <w:p w:rsidR="00B6733D" w:rsidRDefault="00B6733D" w:rsidP="00B6733D">
      <w:pPr>
        <w:pStyle w:val="ListParagraph"/>
        <w:ind w:left="360"/>
        <w:rPr>
          <w:rFonts w:ascii="Times New Roman" w:hAnsi="Times New Roman" w:cs="Times New Roman"/>
          <w:sz w:val="24"/>
          <w:szCs w:val="24"/>
        </w:rPr>
      </w:pPr>
    </w:p>
    <w:p w:rsidR="00743B9E" w:rsidRDefault="00B6733D" w:rsidP="00B6733D">
      <w:pPr>
        <w:pStyle w:val="ListParagraph"/>
        <w:ind w:left="360" w:firstLine="360"/>
        <w:rPr>
          <w:rFonts w:ascii="Times New Roman" w:hAnsi="Times New Roman" w:cs="Times New Roman"/>
          <w:sz w:val="24"/>
          <w:szCs w:val="24"/>
        </w:rPr>
      </w:pPr>
      <w:r w:rsidRPr="00B6733D">
        <w:rPr>
          <w:rFonts w:ascii="Times New Roman" w:hAnsi="Times New Roman" w:cs="Times New Roman"/>
          <w:sz w:val="24"/>
          <w:szCs w:val="24"/>
        </w:rPr>
        <w:t xml:space="preserve">Ms. </w:t>
      </w:r>
      <w:proofErr w:type="spellStart"/>
      <w:r w:rsidRPr="00B6733D">
        <w:rPr>
          <w:rFonts w:ascii="Times New Roman" w:hAnsi="Times New Roman" w:cs="Times New Roman"/>
          <w:sz w:val="24"/>
          <w:szCs w:val="24"/>
        </w:rPr>
        <w:t>Kaia</w:t>
      </w:r>
      <w:proofErr w:type="spellEnd"/>
      <w:r w:rsidRPr="00B6733D">
        <w:rPr>
          <w:rFonts w:ascii="Times New Roman" w:hAnsi="Times New Roman" w:cs="Times New Roman"/>
          <w:sz w:val="24"/>
          <w:szCs w:val="24"/>
        </w:rPr>
        <w:t xml:space="preserve"> Nightingale has put in a proposal to develop, design, and produce an electric assist recumbent tricycle</w:t>
      </w:r>
      <w:r>
        <w:rPr>
          <w:rFonts w:ascii="Times New Roman" w:hAnsi="Times New Roman" w:cs="Times New Roman"/>
          <w:sz w:val="24"/>
          <w:szCs w:val="24"/>
        </w:rPr>
        <w:t xml:space="preserve"> that will be fully enclosed to allow for winter commuting and be able to drive along with road traffic in either the bike lane or driving lanes.</w:t>
      </w:r>
      <w:ins w:id="2" w:author="Will" w:date="2013-10-06T17:45:00Z">
        <w:r w:rsidR="00F57DD9">
          <w:rPr>
            <w:rFonts w:ascii="Times New Roman" w:hAnsi="Times New Roman" w:cs="Times New Roman"/>
            <w:sz w:val="24"/>
            <w:szCs w:val="24"/>
            <w:vertAlign w:val="superscript"/>
          </w:rPr>
          <w:t>2</w:t>
        </w:r>
      </w:ins>
      <w:r>
        <w:rPr>
          <w:rFonts w:ascii="Times New Roman" w:hAnsi="Times New Roman" w:cs="Times New Roman"/>
          <w:sz w:val="24"/>
          <w:szCs w:val="24"/>
        </w:rPr>
        <w:t xml:space="preserve"> The electrically assisted tricycle, herein referred to as the Vehicle, will be primarily operated by the operator’s </w:t>
      </w:r>
      <w:r w:rsidRPr="00597BF1">
        <w:rPr>
          <w:rFonts w:ascii="Times New Roman" w:hAnsi="Times New Roman" w:cs="Times New Roman"/>
          <w:i/>
          <w:sz w:val="24"/>
          <w:szCs w:val="24"/>
        </w:rPr>
        <w:t>mechanical energy</w:t>
      </w:r>
      <w:r>
        <w:rPr>
          <w:rFonts w:ascii="Times New Roman" w:hAnsi="Times New Roman" w:cs="Times New Roman"/>
          <w:sz w:val="24"/>
          <w:szCs w:val="24"/>
        </w:rPr>
        <w:t xml:space="preserve">. The electric motor will allow for longer commutes and the possibility of traversing over difficult terrain, i.e. hills, unpaved surfaces. </w:t>
      </w:r>
    </w:p>
    <w:p w:rsidR="00770553" w:rsidRDefault="007C3A8E" w:rsidP="00770553">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My group and I</w:t>
      </w:r>
      <w:r w:rsidR="0030510E">
        <w:rPr>
          <w:rFonts w:ascii="Times New Roman" w:hAnsi="Times New Roman" w:cs="Times New Roman"/>
          <w:sz w:val="24"/>
          <w:szCs w:val="24"/>
        </w:rPr>
        <w:t xml:space="preserve"> will be working on the body of the Vehicle. This involves the development of the </w:t>
      </w:r>
      <w:r w:rsidR="00AC302C">
        <w:rPr>
          <w:rFonts w:ascii="Times New Roman" w:hAnsi="Times New Roman" w:cs="Times New Roman"/>
          <w:sz w:val="24"/>
          <w:szCs w:val="24"/>
        </w:rPr>
        <w:t xml:space="preserve">size and shape of the outer shell that will </w:t>
      </w:r>
      <w:r w:rsidR="00770553">
        <w:rPr>
          <w:rFonts w:ascii="Times New Roman" w:hAnsi="Times New Roman" w:cs="Times New Roman"/>
          <w:sz w:val="24"/>
          <w:szCs w:val="24"/>
        </w:rPr>
        <w:t>enclose</w:t>
      </w:r>
      <w:r w:rsidR="00AC302C">
        <w:rPr>
          <w:rFonts w:ascii="Times New Roman" w:hAnsi="Times New Roman" w:cs="Times New Roman"/>
          <w:sz w:val="24"/>
          <w:szCs w:val="24"/>
        </w:rPr>
        <w:t xml:space="preserve"> the Vehicle, the material or materials that will be used to make the </w:t>
      </w:r>
      <w:r w:rsidR="00770553">
        <w:rPr>
          <w:rFonts w:ascii="Times New Roman" w:hAnsi="Times New Roman" w:cs="Times New Roman"/>
          <w:sz w:val="24"/>
          <w:szCs w:val="24"/>
        </w:rPr>
        <w:t>outer shell</w:t>
      </w:r>
      <w:r w:rsidR="00AC302C">
        <w:rPr>
          <w:rFonts w:ascii="Times New Roman" w:hAnsi="Times New Roman" w:cs="Times New Roman"/>
          <w:sz w:val="24"/>
          <w:szCs w:val="24"/>
        </w:rPr>
        <w:t xml:space="preserve">, the frame, the positioning of interior </w:t>
      </w:r>
      <w:r w:rsidR="00EB5F47">
        <w:rPr>
          <w:rFonts w:ascii="Times New Roman" w:hAnsi="Times New Roman" w:cs="Times New Roman"/>
          <w:sz w:val="24"/>
          <w:szCs w:val="24"/>
        </w:rPr>
        <w:t>devices (seat, wheel, mirrors, climate co</w:t>
      </w:r>
      <w:r w:rsidR="00770553">
        <w:rPr>
          <w:rFonts w:ascii="Times New Roman" w:hAnsi="Times New Roman" w:cs="Times New Roman"/>
          <w:sz w:val="24"/>
          <w:szCs w:val="24"/>
        </w:rPr>
        <w:t>ntrol), and locking mechanisms.</w:t>
      </w:r>
    </w:p>
    <w:p w:rsidR="00770553" w:rsidRDefault="00770553" w:rsidP="00770553">
      <w:pPr>
        <w:pStyle w:val="ListParagraph"/>
        <w:ind w:left="360" w:firstLine="360"/>
        <w:rPr>
          <w:rFonts w:ascii="Times New Roman" w:hAnsi="Times New Roman" w:cs="Times New Roman"/>
          <w:sz w:val="24"/>
          <w:szCs w:val="24"/>
        </w:rPr>
      </w:pPr>
    </w:p>
    <w:p w:rsidR="00770553" w:rsidRDefault="00770553" w:rsidP="007705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Description</w:t>
      </w:r>
    </w:p>
    <w:p w:rsidR="00770553" w:rsidRDefault="00770553" w:rsidP="007705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Size and Shape of Shell</w:t>
      </w:r>
    </w:p>
    <w:p w:rsidR="00770553" w:rsidRDefault="00770553" w:rsidP="00770553">
      <w:pPr>
        <w:pStyle w:val="ListParagraph"/>
        <w:ind w:left="792"/>
        <w:rPr>
          <w:rFonts w:ascii="Times New Roman" w:hAnsi="Times New Roman" w:cs="Times New Roman"/>
          <w:sz w:val="24"/>
          <w:szCs w:val="24"/>
        </w:rPr>
      </w:pPr>
    </w:p>
    <w:p w:rsidR="007C3A8E" w:rsidRDefault="00065919" w:rsidP="00555446">
      <w:pPr>
        <w:pStyle w:val="ListParagraph"/>
        <w:ind w:left="792" w:firstLine="648"/>
        <w:rPr>
          <w:rFonts w:ascii="Times New Roman" w:hAnsi="Times New Roman" w:cs="Times New Roman"/>
          <w:sz w:val="24"/>
          <w:szCs w:val="24"/>
        </w:rPr>
      </w:pPr>
      <w:r w:rsidRPr="00065919">
        <w:rPr>
          <w:noProof/>
        </w:rPr>
        <w:pict>
          <v:shapetype id="_x0000_t202" coordsize="21600,21600" o:spt="202" path="m,l,21600r21600,l21600,xe">
            <v:stroke joinstyle="miter"/>
            <v:path gradientshapeok="t" o:connecttype="rect"/>
          </v:shapetype>
          <v:shape id="_x0000_s1029" type="#_x0000_t202" style="position:absolute;left:0;text-align:left;margin-left:354pt;margin-top:70.4pt;width:121.5pt;height:12.9pt;z-index:251665408" stroked="f">
            <v:textbox inset="0,0,0,0">
              <w:txbxContent>
                <w:p w:rsidR="00555446" w:rsidRPr="0045183E" w:rsidRDefault="00555446" w:rsidP="00555446">
                  <w:pPr>
                    <w:pStyle w:val="Caption"/>
                    <w:rPr>
                      <w:noProof/>
                      <w:vertAlign w:val="superscript"/>
                      <w:rPrChange w:id="3" w:author="Will" w:date="2013-10-06T17:07:00Z">
                        <w:rPr>
                          <w:noProof/>
                        </w:rPr>
                      </w:rPrChange>
                    </w:rPr>
                  </w:pPr>
                  <w:r>
                    <w:t xml:space="preserve">Figure </w:t>
                  </w:r>
                  <w:fldSimple w:instr=" SEQ Figure \* ARABIC ">
                    <w:r>
                      <w:rPr>
                        <w:noProof/>
                      </w:rPr>
                      <w:t>2</w:t>
                    </w:r>
                  </w:fldSimple>
                  <w:r>
                    <w:t>: Aerodynamics</w:t>
                  </w:r>
                  <w:ins w:id="4" w:author="Will" w:date="2013-10-06T17:45:00Z">
                    <w:r w:rsidR="00F57DD9">
                      <w:rPr>
                        <w:vertAlign w:val="superscript"/>
                      </w:rPr>
                      <w:t>3</w:t>
                    </w:r>
                  </w:ins>
                </w:p>
              </w:txbxContent>
            </v:textbox>
            <w10:wrap type="square"/>
          </v:shape>
        </w:pict>
      </w:r>
      <w:r w:rsidR="00555446">
        <w:rPr>
          <w:noProof/>
          <w:lang w:eastAsia="en-CA"/>
        </w:rPr>
        <w:drawing>
          <wp:anchor distT="0" distB="0" distL="114300" distR="114300" simplePos="0" relativeHeight="251661312" behindDoc="0" locked="0" layoutInCell="1" allowOverlap="1">
            <wp:simplePos x="0" y="0"/>
            <wp:positionH relativeFrom="column">
              <wp:posOffset>4495800</wp:posOffset>
            </wp:positionH>
            <wp:positionV relativeFrom="paragraph">
              <wp:posOffset>-458470</wp:posOffset>
            </wp:positionV>
            <wp:extent cx="1543050" cy="1295400"/>
            <wp:effectExtent l="19050" t="0" r="0" b="0"/>
            <wp:wrapSquare wrapText="bothSides"/>
            <wp:docPr id="1" name="Picture 1" descr="http://www.speedhunters.com/wp-content/uploads/2008/09/2008-TechArt-GTstreet-RS-based-on-Porsche-911-GT2-Wind-Tunnel-1024x768.jpg"/>
            <wp:cNvGraphicFramePr/>
            <a:graphic xmlns:a="http://schemas.openxmlformats.org/drawingml/2006/main">
              <a:graphicData uri="http://schemas.openxmlformats.org/drawingml/2006/picture">
                <pic:pic xmlns:pic="http://schemas.openxmlformats.org/drawingml/2006/picture">
                  <pic:nvPicPr>
                    <pic:cNvPr id="1028" name="Picture 4" descr="http://www.speedhunters.com/wp-content/uploads/2008/09/2008-TechArt-GTstreet-RS-based-on-Porsche-911-GT2-Wind-Tunnel-1024x768.jpg"/>
                    <pic:cNvPicPr>
                      <a:picLocks noChangeAspect="1" noChangeArrowheads="1"/>
                    </pic:cNvPicPr>
                  </pic:nvPicPr>
                  <pic:blipFill>
                    <a:blip r:embed="rId7" cstate="print"/>
                    <a:srcRect/>
                    <a:stretch>
                      <a:fillRect/>
                    </a:stretch>
                  </pic:blipFill>
                  <pic:spPr bwMode="auto">
                    <a:xfrm>
                      <a:off x="0" y="0"/>
                      <a:ext cx="1543050" cy="1295400"/>
                    </a:xfrm>
                    <a:prstGeom prst="rect">
                      <a:avLst/>
                    </a:prstGeom>
                    <a:noFill/>
                  </pic:spPr>
                </pic:pic>
              </a:graphicData>
            </a:graphic>
          </wp:anchor>
        </w:drawing>
      </w:r>
      <w:r w:rsidRPr="00065919">
        <w:rPr>
          <w:noProof/>
        </w:rPr>
        <w:pict>
          <v:shape id="_x0000_s1028" type="#_x0000_t202" style="position:absolute;left:0;text-align:left;margin-left:363.75pt;margin-top:132.45pt;width:121.5pt;height:.05pt;z-index:251663360;mso-position-horizontal-relative:text;mso-position-vertical-relative:text" stroked="f">
            <v:textbox style="mso-fit-shape-to-text:t" inset="0,0,0,0">
              <w:txbxContent>
                <w:p w:rsidR="00555446" w:rsidRPr="005B66ED" w:rsidRDefault="00555446" w:rsidP="00555446">
                  <w:pPr>
                    <w:pStyle w:val="Caption"/>
                    <w:rPr>
                      <w:rFonts w:ascii="Times New Roman" w:hAnsi="Times New Roman" w:cs="Times New Roman"/>
                      <w:noProof/>
                      <w:sz w:val="24"/>
                      <w:szCs w:val="24"/>
                    </w:rPr>
                  </w:pPr>
                  <w:r>
                    <w:t xml:space="preserve">Figure </w:t>
                  </w:r>
                  <w:fldSimple w:instr=" SEQ Figure \* ARABIC ">
                    <w:r>
                      <w:rPr>
                        <w:noProof/>
                      </w:rPr>
                      <w:t>3</w:t>
                    </w:r>
                  </w:fldSimple>
                  <w:r>
                    <w:t>: Aerodynamics</w:t>
                  </w:r>
                </w:p>
              </w:txbxContent>
            </v:textbox>
            <w10:wrap type="square"/>
          </v:shape>
        </w:pict>
      </w:r>
      <w:r w:rsidR="00770553">
        <w:rPr>
          <w:rFonts w:ascii="Times New Roman" w:hAnsi="Times New Roman" w:cs="Times New Roman"/>
          <w:sz w:val="24"/>
          <w:szCs w:val="24"/>
        </w:rPr>
        <w:t xml:space="preserve">Mr. Douglas Raymond is the lead designer for the outer shell in </w:t>
      </w:r>
      <w:r w:rsidR="00184DD2">
        <w:rPr>
          <w:rFonts w:ascii="Times New Roman" w:hAnsi="Times New Roman" w:cs="Times New Roman"/>
          <w:sz w:val="24"/>
          <w:szCs w:val="24"/>
        </w:rPr>
        <w:t>respect</w:t>
      </w:r>
      <w:r w:rsidR="00770553">
        <w:rPr>
          <w:rFonts w:ascii="Times New Roman" w:hAnsi="Times New Roman" w:cs="Times New Roman"/>
          <w:sz w:val="24"/>
          <w:szCs w:val="24"/>
        </w:rPr>
        <w:t xml:space="preserve"> of shape and size. Size is an important aspect of the whole Vehicle</w:t>
      </w:r>
      <w:r w:rsidR="00184DD2">
        <w:rPr>
          <w:rFonts w:ascii="Times New Roman" w:hAnsi="Times New Roman" w:cs="Times New Roman"/>
          <w:sz w:val="24"/>
          <w:szCs w:val="24"/>
        </w:rPr>
        <w:t xml:space="preserve">. An important engineering principle is the </w:t>
      </w:r>
      <w:r w:rsidR="00184DD2" w:rsidRPr="00597BF1">
        <w:rPr>
          <w:rFonts w:ascii="Times New Roman" w:hAnsi="Times New Roman" w:cs="Times New Roman"/>
          <w:sz w:val="24"/>
          <w:szCs w:val="24"/>
        </w:rPr>
        <w:t>efficienc</w:t>
      </w:r>
      <w:r w:rsidR="00184DD2">
        <w:rPr>
          <w:rFonts w:ascii="Times New Roman" w:hAnsi="Times New Roman" w:cs="Times New Roman"/>
          <w:sz w:val="24"/>
          <w:szCs w:val="24"/>
        </w:rPr>
        <w:t>y of the use of this space</w:t>
      </w:r>
      <w:r w:rsidR="00770553">
        <w:rPr>
          <w:rFonts w:ascii="Times New Roman" w:hAnsi="Times New Roman" w:cs="Times New Roman"/>
          <w:sz w:val="24"/>
          <w:szCs w:val="24"/>
        </w:rPr>
        <w:t xml:space="preserve"> </w:t>
      </w:r>
      <w:r w:rsidR="00184DD2">
        <w:rPr>
          <w:rFonts w:ascii="Times New Roman" w:hAnsi="Times New Roman" w:cs="Times New Roman"/>
          <w:sz w:val="24"/>
          <w:szCs w:val="24"/>
        </w:rPr>
        <w:t>such as</w:t>
      </w:r>
      <w:r w:rsidR="00770553">
        <w:rPr>
          <w:rFonts w:ascii="Times New Roman" w:hAnsi="Times New Roman" w:cs="Times New Roman"/>
          <w:sz w:val="24"/>
          <w:szCs w:val="24"/>
        </w:rPr>
        <w:t xml:space="preserve"> how to allocate all necessary components, such as the electric motor in relation to where the operator sits. </w:t>
      </w:r>
      <w:r w:rsidR="007C3A8E">
        <w:rPr>
          <w:rFonts w:ascii="Times New Roman" w:hAnsi="Times New Roman" w:cs="Times New Roman"/>
          <w:sz w:val="24"/>
          <w:szCs w:val="24"/>
        </w:rPr>
        <w:t xml:space="preserve">In such a small vehicle there can be </w:t>
      </w:r>
      <w:r w:rsidR="007C3A8E">
        <w:rPr>
          <w:rFonts w:ascii="Times New Roman" w:hAnsi="Times New Roman" w:cs="Times New Roman"/>
          <w:sz w:val="24"/>
          <w:szCs w:val="24"/>
        </w:rPr>
        <w:lastRenderedPageBreak/>
        <w:t xml:space="preserve">no wasted space. </w:t>
      </w:r>
      <w:r w:rsidR="00184DD2">
        <w:rPr>
          <w:rFonts w:ascii="Times New Roman" w:hAnsi="Times New Roman" w:cs="Times New Roman"/>
          <w:sz w:val="24"/>
          <w:szCs w:val="24"/>
        </w:rPr>
        <w:t xml:space="preserve">Another principle being considered in this aspect is the </w:t>
      </w:r>
      <w:r w:rsidR="00184DD2" w:rsidRPr="00597BF1">
        <w:rPr>
          <w:rFonts w:ascii="Times New Roman" w:hAnsi="Times New Roman" w:cs="Times New Roman"/>
          <w:i/>
          <w:sz w:val="24"/>
          <w:szCs w:val="24"/>
        </w:rPr>
        <w:t>aerodynamics</w:t>
      </w:r>
      <w:r w:rsidR="00184DD2">
        <w:rPr>
          <w:rFonts w:ascii="Times New Roman" w:hAnsi="Times New Roman" w:cs="Times New Roman"/>
          <w:sz w:val="24"/>
          <w:szCs w:val="24"/>
        </w:rPr>
        <w:t xml:space="preserve"> </w:t>
      </w:r>
      <w:r w:rsidR="00770553">
        <w:rPr>
          <w:rFonts w:ascii="Times New Roman" w:hAnsi="Times New Roman" w:cs="Times New Roman"/>
          <w:sz w:val="24"/>
          <w:szCs w:val="24"/>
        </w:rPr>
        <w:t>of the outer shell</w:t>
      </w:r>
      <w:r w:rsidR="008313D4">
        <w:rPr>
          <w:rFonts w:ascii="Times New Roman" w:hAnsi="Times New Roman" w:cs="Times New Roman"/>
          <w:sz w:val="24"/>
          <w:szCs w:val="24"/>
        </w:rPr>
        <w:t xml:space="preserve"> and how it affects the overall </w:t>
      </w:r>
      <w:r w:rsidR="008313D4" w:rsidRPr="008313D4">
        <w:rPr>
          <w:rFonts w:ascii="Times New Roman" w:hAnsi="Times New Roman" w:cs="Times New Roman"/>
          <w:i/>
          <w:sz w:val="24"/>
          <w:szCs w:val="24"/>
        </w:rPr>
        <w:t>aesthetics</w:t>
      </w:r>
      <w:r w:rsidR="00184DD2">
        <w:rPr>
          <w:rFonts w:ascii="Times New Roman" w:hAnsi="Times New Roman" w:cs="Times New Roman"/>
          <w:sz w:val="24"/>
          <w:szCs w:val="24"/>
        </w:rPr>
        <w:t xml:space="preserve">. </w:t>
      </w:r>
    </w:p>
    <w:p w:rsidR="007C3A8E" w:rsidRDefault="007C3A8E" w:rsidP="007C3A8E">
      <w:pPr>
        <w:pStyle w:val="ListParagraph"/>
        <w:ind w:left="792"/>
        <w:rPr>
          <w:rFonts w:ascii="Times New Roman" w:hAnsi="Times New Roman" w:cs="Times New Roman"/>
          <w:sz w:val="24"/>
          <w:szCs w:val="24"/>
        </w:rPr>
      </w:pPr>
    </w:p>
    <w:p w:rsidR="007C3A8E" w:rsidRDefault="007C3A8E" w:rsidP="007C3A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Materials of Outer Shell</w:t>
      </w:r>
    </w:p>
    <w:p w:rsidR="007C3A8E" w:rsidRDefault="007C3A8E" w:rsidP="007C3A8E">
      <w:pPr>
        <w:pStyle w:val="ListParagraph"/>
        <w:ind w:left="792"/>
        <w:rPr>
          <w:rFonts w:ascii="Times New Roman" w:hAnsi="Times New Roman" w:cs="Times New Roman"/>
          <w:sz w:val="24"/>
          <w:szCs w:val="24"/>
        </w:rPr>
      </w:pPr>
    </w:p>
    <w:p w:rsidR="007C3A8E" w:rsidRDefault="007C3A8E" w:rsidP="00555446">
      <w:pPr>
        <w:pStyle w:val="ListParagraph"/>
        <w:ind w:left="792" w:firstLine="648"/>
        <w:rPr>
          <w:rFonts w:ascii="Times New Roman" w:hAnsi="Times New Roman" w:cs="Times New Roman"/>
          <w:sz w:val="24"/>
          <w:szCs w:val="24"/>
        </w:rPr>
      </w:pPr>
      <w:r>
        <w:rPr>
          <w:rFonts w:ascii="Times New Roman" w:hAnsi="Times New Roman" w:cs="Times New Roman"/>
          <w:sz w:val="24"/>
          <w:szCs w:val="24"/>
        </w:rPr>
        <w:t>The materials of the outer shell will depend upon the overall strength of the material and how much weight it will add to t</w:t>
      </w:r>
      <w:r w:rsidR="00555446">
        <w:rPr>
          <w:rFonts w:ascii="Times New Roman" w:hAnsi="Times New Roman" w:cs="Times New Roman"/>
          <w:sz w:val="24"/>
          <w:szCs w:val="24"/>
        </w:rPr>
        <w:t xml:space="preserve">he Vehicle. Mr. Nick </w:t>
      </w:r>
      <w:proofErr w:type="spellStart"/>
      <w:r w:rsidR="00555446">
        <w:rPr>
          <w:rFonts w:ascii="Times New Roman" w:hAnsi="Times New Roman" w:cs="Times New Roman"/>
          <w:sz w:val="24"/>
          <w:szCs w:val="24"/>
        </w:rPr>
        <w:t>Kamariana</w:t>
      </w:r>
      <w:r>
        <w:rPr>
          <w:rFonts w:ascii="Times New Roman" w:hAnsi="Times New Roman" w:cs="Times New Roman"/>
          <w:sz w:val="24"/>
          <w:szCs w:val="24"/>
        </w:rPr>
        <w:t>kis</w:t>
      </w:r>
      <w:proofErr w:type="spellEnd"/>
      <w:r>
        <w:rPr>
          <w:rFonts w:ascii="Times New Roman" w:hAnsi="Times New Roman" w:cs="Times New Roman"/>
          <w:sz w:val="24"/>
          <w:szCs w:val="24"/>
        </w:rPr>
        <w:t xml:space="preserve"> will be leading up the design for the materials. The strength of the material will have to be able to provide the operator the sense of security that if a larger vehicle hits </w:t>
      </w:r>
      <w:r w:rsidR="00184DD2">
        <w:rPr>
          <w:rFonts w:ascii="Times New Roman" w:hAnsi="Times New Roman" w:cs="Times New Roman"/>
          <w:sz w:val="24"/>
          <w:szCs w:val="24"/>
        </w:rPr>
        <w:t>the</w:t>
      </w:r>
      <w:r>
        <w:rPr>
          <w:rFonts w:ascii="Times New Roman" w:hAnsi="Times New Roman" w:cs="Times New Roman"/>
          <w:sz w:val="24"/>
          <w:szCs w:val="24"/>
        </w:rPr>
        <w:t xml:space="preserve"> Vehicle, he will survive the collision. However the weight of the chosen material has to be light enough that the operator can still peddle the Vehicle to work and back again every day.</w:t>
      </w:r>
    </w:p>
    <w:p w:rsidR="007C3A8E" w:rsidRDefault="007C3A8E" w:rsidP="007C3A8E">
      <w:pPr>
        <w:pStyle w:val="ListParagraph"/>
        <w:ind w:left="792"/>
        <w:rPr>
          <w:rFonts w:ascii="Times New Roman" w:hAnsi="Times New Roman" w:cs="Times New Roman"/>
          <w:sz w:val="24"/>
          <w:szCs w:val="24"/>
        </w:rPr>
      </w:pPr>
    </w:p>
    <w:p w:rsidR="007C3A8E" w:rsidRDefault="007C3A8E" w:rsidP="007C3A8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Frame</w:t>
      </w:r>
    </w:p>
    <w:p w:rsidR="007C3A8E" w:rsidRDefault="007C3A8E" w:rsidP="007C3A8E">
      <w:pPr>
        <w:pStyle w:val="ListParagraph"/>
        <w:ind w:left="792"/>
        <w:rPr>
          <w:rFonts w:ascii="Times New Roman" w:hAnsi="Times New Roman" w:cs="Times New Roman"/>
          <w:sz w:val="24"/>
          <w:szCs w:val="24"/>
        </w:rPr>
      </w:pPr>
    </w:p>
    <w:p w:rsidR="007C3A8E" w:rsidRDefault="003A1EB4" w:rsidP="00597BF1">
      <w:pPr>
        <w:pStyle w:val="ListParagraph"/>
        <w:ind w:left="792" w:firstLine="648"/>
        <w:rPr>
          <w:rFonts w:ascii="Times New Roman" w:hAnsi="Times New Roman" w:cs="Times New Roman"/>
          <w:sz w:val="24"/>
          <w:szCs w:val="24"/>
        </w:rPr>
      </w:pPr>
      <w:r>
        <w:rPr>
          <w:rFonts w:ascii="Times New Roman" w:hAnsi="Times New Roman" w:cs="Times New Roman"/>
          <w:sz w:val="24"/>
          <w:szCs w:val="24"/>
        </w:rPr>
        <w:t xml:space="preserve">The frame of the Vehicle is its skeleton. It will hold up all that is above it and provide strength to the overall Vehicle. </w:t>
      </w:r>
      <w:r w:rsidR="00ED2E0F">
        <w:rPr>
          <w:rFonts w:ascii="Times New Roman" w:hAnsi="Times New Roman" w:cs="Times New Roman"/>
          <w:sz w:val="24"/>
          <w:szCs w:val="24"/>
        </w:rPr>
        <w:t xml:space="preserve">Mr. Jacob Hawley is the lead designer for this aspect. Important engineering principles leading his design decisions are </w:t>
      </w:r>
      <w:r w:rsidR="00ED2E0F" w:rsidRPr="008313D4">
        <w:rPr>
          <w:rFonts w:ascii="Times New Roman" w:hAnsi="Times New Roman" w:cs="Times New Roman"/>
          <w:i/>
          <w:sz w:val="24"/>
          <w:szCs w:val="24"/>
        </w:rPr>
        <w:t>centre of gravity</w:t>
      </w:r>
      <w:r w:rsidR="00ED2E0F">
        <w:rPr>
          <w:rFonts w:ascii="Times New Roman" w:hAnsi="Times New Roman" w:cs="Times New Roman"/>
          <w:sz w:val="24"/>
          <w:szCs w:val="24"/>
        </w:rPr>
        <w:t xml:space="preserve"> and </w:t>
      </w:r>
      <w:r w:rsidR="00ED2E0F" w:rsidRPr="008313D4">
        <w:rPr>
          <w:rFonts w:ascii="Times New Roman" w:hAnsi="Times New Roman" w:cs="Times New Roman"/>
          <w:i/>
          <w:sz w:val="24"/>
          <w:szCs w:val="24"/>
        </w:rPr>
        <w:t>force distribution</w:t>
      </w:r>
      <w:r w:rsidR="00ED2E0F">
        <w:rPr>
          <w:rFonts w:ascii="Times New Roman" w:hAnsi="Times New Roman" w:cs="Times New Roman"/>
          <w:sz w:val="24"/>
          <w:szCs w:val="24"/>
        </w:rPr>
        <w:t xml:space="preserve">. </w:t>
      </w:r>
      <w:r w:rsidR="00EF087B">
        <w:rPr>
          <w:rFonts w:ascii="Times New Roman" w:hAnsi="Times New Roman" w:cs="Times New Roman"/>
          <w:sz w:val="24"/>
          <w:szCs w:val="24"/>
        </w:rPr>
        <w:t>These are important for the location of tires and frame dimensions to support th</w:t>
      </w:r>
      <w:r w:rsidR="008313D4">
        <w:rPr>
          <w:rFonts w:ascii="Times New Roman" w:hAnsi="Times New Roman" w:cs="Times New Roman"/>
          <w:sz w:val="24"/>
          <w:szCs w:val="24"/>
        </w:rPr>
        <w:t>e driver and the Vehicle itself, while keeping the Vehicle balanced.</w:t>
      </w:r>
    </w:p>
    <w:p w:rsidR="005D3D98" w:rsidRDefault="005D3D98" w:rsidP="007C3A8E">
      <w:pPr>
        <w:pStyle w:val="ListParagraph"/>
        <w:ind w:left="792"/>
        <w:rPr>
          <w:rFonts w:ascii="Times New Roman" w:hAnsi="Times New Roman" w:cs="Times New Roman"/>
          <w:sz w:val="24"/>
          <w:szCs w:val="24"/>
        </w:rPr>
      </w:pPr>
    </w:p>
    <w:p w:rsidR="005D3D98" w:rsidRDefault="005D3D98" w:rsidP="005D3D9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Interior</w:t>
      </w:r>
    </w:p>
    <w:p w:rsidR="005D3D98" w:rsidRDefault="005D3D98" w:rsidP="005D3D98">
      <w:pPr>
        <w:pStyle w:val="ListParagraph"/>
        <w:ind w:left="792"/>
        <w:rPr>
          <w:rFonts w:ascii="Times New Roman" w:hAnsi="Times New Roman" w:cs="Times New Roman"/>
          <w:sz w:val="24"/>
          <w:szCs w:val="24"/>
        </w:rPr>
      </w:pPr>
    </w:p>
    <w:p w:rsidR="005D3D98" w:rsidRPr="00E5746F" w:rsidRDefault="00065919" w:rsidP="00E5746F">
      <w:pPr>
        <w:pStyle w:val="ListParagraph"/>
        <w:ind w:left="792" w:firstLine="648"/>
        <w:rPr>
          <w:rFonts w:ascii="Times New Roman" w:hAnsi="Times New Roman" w:cs="Times New Roman"/>
          <w:sz w:val="24"/>
          <w:szCs w:val="24"/>
        </w:rPr>
      </w:pPr>
      <w:r w:rsidRPr="00065919">
        <w:rPr>
          <w:noProof/>
        </w:rPr>
        <w:pict>
          <v:shape id="_x0000_s1026" type="#_x0000_t202" style="position:absolute;left:0;text-align:left;margin-left:20.25pt;margin-top:212.25pt;width:216.75pt;height:13.5pt;z-index:251660288" stroked="f">
            <v:textbox style="mso-next-textbox:#_x0000_s1026" inset="0,0,0,0">
              <w:txbxContent>
                <w:p w:rsidR="00F53422" w:rsidRPr="0045183E" w:rsidRDefault="00F53422" w:rsidP="00F53422">
                  <w:pPr>
                    <w:pStyle w:val="Caption"/>
                    <w:ind w:firstLine="720"/>
                    <w:rPr>
                      <w:rFonts w:ascii="Times New Roman" w:hAnsi="Times New Roman" w:cs="Times New Roman"/>
                      <w:noProof/>
                      <w:sz w:val="24"/>
                      <w:szCs w:val="24"/>
                      <w:vertAlign w:val="superscript"/>
                      <w:rPrChange w:id="5" w:author="Will" w:date="2013-10-06T17:07:00Z">
                        <w:rPr>
                          <w:rFonts w:ascii="Times New Roman" w:hAnsi="Times New Roman" w:cs="Times New Roman"/>
                          <w:noProof/>
                          <w:sz w:val="24"/>
                          <w:szCs w:val="24"/>
                        </w:rPr>
                      </w:rPrChange>
                    </w:rPr>
                  </w:pPr>
                  <w:bookmarkStart w:id="6" w:name="_Ref368129405"/>
                  <w:r>
                    <w:t xml:space="preserve">Figure </w:t>
                  </w:r>
                  <w:r w:rsidR="008313D4">
                    <w:t>3</w:t>
                  </w:r>
                  <w:r>
                    <w:t>: Adaptability</w:t>
                  </w:r>
                  <w:bookmarkEnd w:id="6"/>
                  <w:ins w:id="7" w:author="Will" w:date="2013-10-06T17:45:00Z">
                    <w:r w:rsidR="00F57DD9">
                      <w:rPr>
                        <w:vertAlign w:val="superscript"/>
                      </w:rPr>
                      <w:t>4</w:t>
                    </w:r>
                  </w:ins>
                </w:p>
              </w:txbxContent>
            </v:textbox>
            <w10:wrap type="square"/>
          </v:shape>
        </w:pict>
      </w:r>
      <w:r w:rsidR="004134AE">
        <w:rPr>
          <w:noProof/>
          <w:lang w:eastAsia="en-CA"/>
        </w:rPr>
        <w:drawing>
          <wp:anchor distT="0" distB="0" distL="114300" distR="114300" simplePos="0" relativeHeight="251658240" behindDoc="0" locked="0" layoutInCell="1" allowOverlap="1">
            <wp:simplePos x="0" y="0"/>
            <wp:positionH relativeFrom="column">
              <wp:posOffset>257175</wp:posOffset>
            </wp:positionH>
            <wp:positionV relativeFrom="paragraph">
              <wp:posOffset>626745</wp:posOffset>
            </wp:positionV>
            <wp:extent cx="2752725" cy="2066925"/>
            <wp:effectExtent l="19050" t="0" r="9525" b="0"/>
            <wp:wrapSquare wrapText="bothSides"/>
            <wp:docPr id="4" name="irc_mi" descr="http://www.dsource.in/course/ergonomics/images-1/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source.in/course/ergonomics/images-1/fig-11.jpg"/>
                    <pic:cNvPicPr>
                      <a:picLocks noChangeAspect="1" noChangeArrowheads="1"/>
                    </pic:cNvPicPr>
                  </pic:nvPicPr>
                  <pic:blipFill>
                    <a:blip r:embed="rId8" cstate="print"/>
                    <a:srcRect/>
                    <a:stretch>
                      <a:fillRect/>
                    </a:stretch>
                  </pic:blipFill>
                  <pic:spPr bwMode="auto">
                    <a:xfrm>
                      <a:off x="0" y="0"/>
                      <a:ext cx="2752725" cy="2066925"/>
                    </a:xfrm>
                    <a:prstGeom prst="rect">
                      <a:avLst/>
                    </a:prstGeom>
                    <a:noFill/>
                    <a:ln w="9525">
                      <a:noFill/>
                      <a:miter lim="800000"/>
                      <a:headEnd/>
                      <a:tailEnd/>
                    </a:ln>
                  </pic:spPr>
                </pic:pic>
              </a:graphicData>
            </a:graphic>
          </wp:anchor>
        </w:drawing>
      </w:r>
      <w:r w:rsidR="005D3D98">
        <w:rPr>
          <w:rFonts w:ascii="Times New Roman" w:hAnsi="Times New Roman" w:cs="Times New Roman"/>
          <w:sz w:val="24"/>
          <w:szCs w:val="24"/>
        </w:rPr>
        <w:t>The operator of the Vehicle will need various devices to operate the vehicle. These range from where and how the operator will sit, to mirrors so the operator may see behind him. I, Will Rose, will be leading the design of the interior. My main engineering principle</w:t>
      </w:r>
      <w:r w:rsidR="00854848">
        <w:rPr>
          <w:rFonts w:ascii="Times New Roman" w:hAnsi="Times New Roman" w:cs="Times New Roman"/>
          <w:sz w:val="24"/>
          <w:szCs w:val="24"/>
        </w:rPr>
        <w:t>s are</w:t>
      </w:r>
      <w:r w:rsidR="005D3D98">
        <w:rPr>
          <w:rFonts w:ascii="Times New Roman" w:hAnsi="Times New Roman" w:cs="Times New Roman"/>
          <w:sz w:val="24"/>
          <w:szCs w:val="24"/>
        </w:rPr>
        <w:t xml:space="preserve"> </w:t>
      </w:r>
      <w:r w:rsidR="00854848" w:rsidRPr="00597BF1">
        <w:rPr>
          <w:rFonts w:ascii="Times New Roman" w:hAnsi="Times New Roman" w:cs="Times New Roman"/>
          <w:i/>
          <w:sz w:val="24"/>
          <w:szCs w:val="24"/>
        </w:rPr>
        <w:t>ergonomics</w:t>
      </w:r>
      <w:r w:rsidR="00854848">
        <w:rPr>
          <w:rFonts w:ascii="Times New Roman" w:hAnsi="Times New Roman" w:cs="Times New Roman"/>
          <w:sz w:val="24"/>
          <w:szCs w:val="24"/>
        </w:rPr>
        <w:t xml:space="preserve"> and </w:t>
      </w:r>
      <w:r w:rsidR="00854848" w:rsidRPr="008313D4">
        <w:rPr>
          <w:rFonts w:ascii="Times New Roman" w:hAnsi="Times New Roman" w:cs="Times New Roman"/>
          <w:i/>
          <w:sz w:val="24"/>
          <w:szCs w:val="24"/>
        </w:rPr>
        <w:t>adaptability</w:t>
      </w:r>
      <w:r w:rsidR="00854848">
        <w:rPr>
          <w:rFonts w:ascii="Times New Roman" w:hAnsi="Times New Roman" w:cs="Times New Roman"/>
          <w:sz w:val="24"/>
          <w:szCs w:val="24"/>
        </w:rPr>
        <w:t>.</w:t>
      </w:r>
      <w:r w:rsidR="00DF018F">
        <w:rPr>
          <w:rFonts w:ascii="Times New Roman" w:hAnsi="Times New Roman" w:cs="Times New Roman"/>
          <w:sz w:val="24"/>
          <w:szCs w:val="24"/>
        </w:rPr>
        <w:t xml:space="preserve"> </w:t>
      </w:r>
      <w:r w:rsidR="00DF018F" w:rsidRPr="00F53422">
        <w:rPr>
          <w:rFonts w:ascii="Times New Roman" w:hAnsi="Times New Roman" w:cs="Times New Roman"/>
          <w:sz w:val="24"/>
          <w:szCs w:val="24"/>
        </w:rPr>
        <w:t>The ope</w:t>
      </w:r>
      <w:r w:rsidR="004134AE">
        <w:rPr>
          <w:rFonts w:ascii="Times New Roman" w:hAnsi="Times New Roman" w:cs="Times New Roman"/>
          <w:sz w:val="24"/>
          <w:szCs w:val="24"/>
        </w:rPr>
        <w:t>rator must feel comfortable while</w:t>
      </w:r>
      <w:r w:rsidR="00DF018F" w:rsidRPr="00F53422">
        <w:rPr>
          <w:rFonts w:ascii="Times New Roman" w:hAnsi="Times New Roman" w:cs="Times New Roman"/>
          <w:sz w:val="24"/>
          <w:szCs w:val="24"/>
        </w:rPr>
        <w:t xml:space="preserve"> </w:t>
      </w:r>
      <w:r w:rsidR="00854848">
        <w:rPr>
          <w:rFonts w:ascii="Times New Roman" w:hAnsi="Times New Roman" w:cs="Times New Roman"/>
          <w:sz w:val="24"/>
          <w:szCs w:val="24"/>
        </w:rPr>
        <w:t>operating</w:t>
      </w:r>
      <w:r w:rsidR="00DF018F" w:rsidRPr="00F53422">
        <w:rPr>
          <w:rFonts w:ascii="Times New Roman" w:hAnsi="Times New Roman" w:cs="Times New Roman"/>
          <w:sz w:val="24"/>
          <w:szCs w:val="24"/>
        </w:rPr>
        <w:t xml:space="preserve"> the </w:t>
      </w:r>
      <w:r w:rsidR="00DF018F" w:rsidRPr="00E5746F">
        <w:rPr>
          <w:rFonts w:ascii="Times New Roman" w:hAnsi="Times New Roman" w:cs="Times New Roman"/>
          <w:sz w:val="24"/>
          <w:szCs w:val="24"/>
        </w:rPr>
        <w:t xml:space="preserve">Vehicle so </w:t>
      </w:r>
      <w:r w:rsidR="004134AE" w:rsidRPr="00E5746F">
        <w:rPr>
          <w:rFonts w:ascii="Times New Roman" w:hAnsi="Times New Roman" w:cs="Times New Roman"/>
          <w:sz w:val="24"/>
          <w:szCs w:val="24"/>
        </w:rPr>
        <w:t xml:space="preserve">the commute can be </w:t>
      </w:r>
      <w:r w:rsidR="00854848" w:rsidRPr="00E5746F">
        <w:rPr>
          <w:rFonts w:ascii="Times New Roman" w:hAnsi="Times New Roman" w:cs="Times New Roman"/>
          <w:sz w:val="24"/>
          <w:szCs w:val="24"/>
        </w:rPr>
        <w:t xml:space="preserve">made </w:t>
      </w:r>
      <w:r w:rsidR="004134AE" w:rsidRPr="00E5746F">
        <w:rPr>
          <w:rFonts w:ascii="Times New Roman" w:hAnsi="Times New Roman" w:cs="Times New Roman"/>
          <w:sz w:val="24"/>
          <w:szCs w:val="24"/>
        </w:rPr>
        <w:t xml:space="preserve">without strenuous effort and </w:t>
      </w:r>
      <w:r w:rsidR="00DF018F" w:rsidRPr="00E5746F">
        <w:rPr>
          <w:rFonts w:ascii="Times New Roman" w:hAnsi="Times New Roman" w:cs="Times New Roman"/>
          <w:sz w:val="24"/>
          <w:szCs w:val="24"/>
        </w:rPr>
        <w:t>with enjoyment of driving the Vehicle.</w:t>
      </w:r>
      <w:r w:rsidR="008313D4">
        <w:rPr>
          <w:rFonts w:ascii="Times New Roman" w:hAnsi="Times New Roman" w:cs="Times New Roman"/>
          <w:sz w:val="24"/>
          <w:szCs w:val="24"/>
        </w:rPr>
        <w:t xml:space="preserve"> T</w:t>
      </w:r>
      <w:r w:rsidR="00BF06E7" w:rsidRPr="00E5746F">
        <w:rPr>
          <w:rFonts w:ascii="Times New Roman" w:hAnsi="Times New Roman" w:cs="Times New Roman"/>
          <w:sz w:val="24"/>
          <w:szCs w:val="24"/>
        </w:rPr>
        <w:t>he adaptability of those devices</w:t>
      </w:r>
      <w:r w:rsidR="008313D4">
        <w:rPr>
          <w:rFonts w:ascii="Times New Roman" w:hAnsi="Times New Roman" w:cs="Times New Roman"/>
          <w:sz w:val="24"/>
          <w:szCs w:val="24"/>
        </w:rPr>
        <w:t xml:space="preserve">, shown in Figure 3, will </w:t>
      </w:r>
      <w:r w:rsidR="002C2775" w:rsidRPr="00E5746F">
        <w:rPr>
          <w:rFonts w:ascii="Times New Roman" w:hAnsi="Times New Roman" w:cs="Times New Roman"/>
          <w:sz w:val="24"/>
          <w:szCs w:val="24"/>
        </w:rPr>
        <w:t xml:space="preserve">allow </w:t>
      </w:r>
      <w:r w:rsidR="00BD640E" w:rsidRPr="00E5746F">
        <w:rPr>
          <w:rFonts w:ascii="Times New Roman" w:hAnsi="Times New Roman" w:cs="Times New Roman"/>
          <w:sz w:val="24"/>
          <w:szCs w:val="24"/>
        </w:rPr>
        <w:t>the</w:t>
      </w:r>
      <w:r w:rsidR="00BF06E7" w:rsidRPr="00E5746F">
        <w:rPr>
          <w:rFonts w:ascii="Times New Roman" w:hAnsi="Times New Roman" w:cs="Times New Roman"/>
          <w:sz w:val="24"/>
          <w:szCs w:val="24"/>
        </w:rPr>
        <w:t xml:space="preserve"> operator </w:t>
      </w:r>
      <w:r w:rsidR="002C2775" w:rsidRPr="00E5746F">
        <w:rPr>
          <w:rFonts w:ascii="Times New Roman" w:hAnsi="Times New Roman" w:cs="Times New Roman"/>
          <w:sz w:val="24"/>
          <w:szCs w:val="24"/>
        </w:rPr>
        <w:t>to</w:t>
      </w:r>
      <w:r w:rsidR="00BF06E7" w:rsidRPr="00E5746F">
        <w:rPr>
          <w:rFonts w:ascii="Times New Roman" w:hAnsi="Times New Roman" w:cs="Times New Roman"/>
          <w:sz w:val="24"/>
          <w:szCs w:val="24"/>
        </w:rPr>
        <w:t xml:space="preserve"> make </w:t>
      </w:r>
      <w:proofErr w:type="gramStart"/>
      <w:r w:rsidR="00BF06E7" w:rsidRPr="00E5746F">
        <w:rPr>
          <w:rFonts w:ascii="Times New Roman" w:hAnsi="Times New Roman" w:cs="Times New Roman"/>
          <w:sz w:val="24"/>
          <w:szCs w:val="24"/>
        </w:rPr>
        <w:t>himsel</w:t>
      </w:r>
      <w:r w:rsidR="004134AE" w:rsidRPr="00E5746F">
        <w:rPr>
          <w:rFonts w:ascii="Times New Roman" w:hAnsi="Times New Roman" w:cs="Times New Roman"/>
          <w:sz w:val="24"/>
          <w:szCs w:val="24"/>
        </w:rPr>
        <w:t>f</w:t>
      </w:r>
      <w:proofErr w:type="gramEnd"/>
      <w:r w:rsidR="004134AE" w:rsidRPr="00E5746F">
        <w:rPr>
          <w:rFonts w:ascii="Times New Roman" w:hAnsi="Times New Roman" w:cs="Times New Roman"/>
          <w:sz w:val="24"/>
          <w:szCs w:val="24"/>
        </w:rPr>
        <w:t xml:space="preserve"> comfortable</w:t>
      </w:r>
      <w:r w:rsidR="002C2775" w:rsidRPr="00E5746F">
        <w:rPr>
          <w:rFonts w:ascii="Times New Roman" w:hAnsi="Times New Roman" w:cs="Times New Roman"/>
          <w:sz w:val="24"/>
          <w:szCs w:val="24"/>
        </w:rPr>
        <w:t xml:space="preserve"> and increase</w:t>
      </w:r>
      <w:r w:rsidR="004134AE" w:rsidRPr="00E5746F">
        <w:rPr>
          <w:rFonts w:ascii="Times New Roman" w:hAnsi="Times New Roman" w:cs="Times New Roman"/>
          <w:sz w:val="24"/>
          <w:szCs w:val="24"/>
        </w:rPr>
        <w:t xml:space="preserve"> the </w:t>
      </w:r>
      <w:r w:rsidR="00BF06E7" w:rsidRPr="00E5746F">
        <w:rPr>
          <w:rFonts w:ascii="Times New Roman" w:hAnsi="Times New Roman" w:cs="Times New Roman"/>
          <w:sz w:val="24"/>
          <w:szCs w:val="24"/>
        </w:rPr>
        <w:t>commercial success of the Vehicle.</w:t>
      </w:r>
    </w:p>
    <w:p w:rsidR="00BF06E7" w:rsidRDefault="00BF06E7" w:rsidP="005D3D98">
      <w:pPr>
        <w:pStyle w:val="ListParagraph"/>
        <w:ind w:left="792"/>
        <w:rPr>
          <w:rFonts w:ascii="Times New Roman" w:hAnsi="Times New Roman" w:cs="Times New Roman"/>
          <w:sz w:val="24"/>
          <w:szCs w:val="24"/>
        </w:rPr>
      </w:pPr>
    </w:p>
    <w:p w:rsidR="00900F00" w:rsidRDefault="00900F00" w:rsidP="005D3D98">
      <w:pPr>
        <w:pStyle w:val="ListParagraph"/>
        <w:ind w:left="792"/>
        <w:rPr>
          <w:ins w:id="8" w:author="Will" w:date="2013-10-06T17:51:00Z"/>
          <w:rFonts w:ascii="Times New Roman" w:hAnsi="Times New Roman" w:cs="Times New Roman"/>
          <w:sz w:val="24"/>
          <w:szCs w:val="24"/>
        </w:rPr>
      </w:pPr>
    </w:p>
    <w:p w:rsidR="00F57DD9" w:rsidRDefault="00F57DD9" w:rsidP="005D3D98">
      <w:pPr>
        <w:pStyle w:val="ListParagraph"/>
        <w:ind w:left="792"/>
        <w:rPr>
          <w:rFonts w:ascii="Times New Roman" w:hAnsi="Times New Roman" w:cs="Times New Roman"/>
          <w:sz w:val="24"/>
          <w:szCs w:val="24"/>
        </w:rPr>
      </w:pPr>
    </w:p>
    <w:p w:rsidR="00900F00" w:rsidRDefault="00900F00" w:rsidP="005D3D98">
      <w:pPr>
        <w:pStyle w:val="ListParagraph"/>
        <w:ind w:left="792"/>
        <w:rPr>
          <w:rFonts w:ascii="Times New Roman" w:hAnsi="Times New Roman" w:cs="Times New Roman"/>
          <w:sz w:val="24"/>
          <w:szCs w:val="24"/>
        </w:rPr>
      </w:pPr>
    </w:p>
    <w:p w:rsidR="00900F00" w:rsidRDefault="00900F00" w:rsidP="005D3D98">
      <w:pPr>
        <w:pStyle w:val="ListParagraph"/>
        <w:ind w:left="792"/>
        <w:rPr>
          <w:rFonts w:ascii="Times New Roman" w:hAnsi="Times New Roman" w:cs="Times New Roman"/>
          <w:sz w:val="24"/>
          <w:szCs w:val="24"/>
        </w:rPr>
      </w:pPr>
    </w:p>
    <w:p w:rsidR="009C57C7" w:rsidRPr="00F57DD9" w:rsidRDefault="00BF06E7" w:rsidP="00F57DD9">
      <w:pPr>
        <w:pStyle w:val="ListParagraph"/>
        <w:numPr>
          <w:ilvl w:val="1"/>
          <w:numId w:val="1"/>
        </w:numPr>
        <w:rPr>
          <w:rFonts w:ascii="Times New Roman" w:hAnsi="Times New Roman" w:cs="Times New Roman"/>
          <w:sz w:val="24"/>
          <w:szCs w:val="24"/>
          <w:rPrChange w:id="9" w:author="Will" w:date="2013-10-06T17:51:00Z">
            <w:rPr/>
          </w:rPrChange>
        </w:rPr>
      </w:pPr>
      <w:r w:rsidRPr="00F57DD9">
        <w:rPr>
          <w:rFonts w:ascii="Times New Roman" w:hAnsi="Times New Roman" w:cs="Times New Roman"/>
          <w:sz w:val="24"/>
          <w:szCs w:val="24"/>
          <w:rPrChange w:id="10" w:author="Will" w:date="2013-10-06T17:51:00Z">
            <w:rPr/>
          </w:rPrChange>
        </w:rPr>
        <w:lastRenderedPageBreak/>
        <w:t>Locking Mechanism</w:t>
      </w:r>
    </w:p>
    <w:p w:rsidR="009C57C7" w:rsidRDefault="009C57C7" w:rsidP="009C57C7">
      <w:pPr>
        <w:pStyle w:val="ListParagraph"/>
        <w:ind w:left="792"/>
        <w:rPr>
          <w:rFonts w:ascii="Times New Roman" w:hAnsi="Times New Roman" w:cs="Times New Roman"/>
          <w:sz w:val="24"/>
          <w:szCs w:val="24"/>
        </w:rPr>
      </w:pPr>
    </w:p>
    <w:p w:rsidR="00BF06E7" w:rsidRPr="009C57C7" w:rsidRDefault="00BF06E7" w:rsidP="009C57C7">
      <w:pPr>
        <w:pStyle w:val="ListParagraph"/>
        <w:ind w:left="792" w:firstLine="648"/>
        <w:rPr>
          <w:rFonts w:ascii="Times New Roman" w:hAnsi="Times New Roman" w:cs="Times New Roman"/>
          <w:sz w:val="24"/>
          <w:szCs w:val="24"/>
        </w:rPr>
      </w:pPr>
      <w:r w:rsidRPr="009C57C7">
        <w:rPr>
          <w:rFonts w:ascii="Times New Roman" w:hAnsi="Times New Roman" w:cs="Times New Roman"/>
          <w:sz w:val="24"/>
          <w:szCs w:val="24"/>
        </w:rPr>
        <w:t xml:space="preserve">Mr. Neal </w:t>
      </w:r>
      <w:proofErr w:type="spellStart"/>
      <w:r w:rsidRPr="009C57C7">
        <w:rPr>
          <w:rFonts w:ascii="Times New Roman" w:hAnsi="Times New Roman" w:cs="Times New Roman"/>
          <w:sz w:val="24"/>
          <w:szCs w:val="24"/>
        </w:rPr>
        <w:t>Traynor</w:t>
      </w:r>
      <w:proofErr w:type="spellEnd"/>
      <w:r w:rsidRPr="009C57C7">
        <w:rPr>
          <w:rFonts w:ascii="Times New Roman" w:hAnsi="Times New Roman" w:cs="Times New Roman"/>
          <w:sz w:val="24"/>
          <w:szCs w:val="24"/>
        </w:rPr>
        <w:t xml:space="preserve"> is leading the design of the locks for the Vehicle.</w:t>
      </w:r>
      <w:r w:rsidR="008313D4" w:rsidRPr="009C57C7">
        <w:rPr>
          <w:rFonts w:ascii="Times New Roman" w:hAnsi="Times New Roman" w:cs="Times New Roman"/>
          <w:sz w:val="24"/>
          <w:szCs w:val="24"/>
        </w:rPr>
        <w:t xml:space="preserve"> </w:t>
      </w:r>
      <w:r w:rsidR="009C57C7" w:rsidRPr="009C57C7">
        <w:rPr>
          <w:rFonts w:ascii="Times New Roman" w:hAnsi="Times New Roman" w:cs="Times New Roman"/>
          <w:sz w:val="24"/>
          <w:szCs w:val="24"/>
        </w:rPr>
        <w:t xml:space="preserve">Important engineering principles for the locking systems are </w:t>
      </w:r>
      <w:r w:rsidR="009C57C7" w:rsidRPr="009C57C7">
        <w:rPr>
          <w:rFonts w:ascii="Times New Roman" w:hAnsi="Times New Roman" w:cs="Times New Roman"/>
          <w:i/>
          <w:sz w:val="24"/>
          <w:szCs w:val="24"/>
        </w:rPr>
        <w:t>durability</w:t>
      </w:r>
      <w:r w:rsidR="009C57C7" w:rsidRPr="009C57C7">
        <w:rPr>
          <w:rFonts w:ascii="Times New Roman" w:hAnsi="Times New Roman" w:cs="Times New Roman"/>
          <w:sz w:val="24"/>
          <w:szCs w:val="24"/>
        </w:rPr>
        <w:t xml:space="preserve">, </w:t>
      </w:r>
      <w:r w:rsidR="009C57C7" w:rsidRPr="009C57C7">
        <w:rPr>
          <w:rFonts w:ascii="Times New Roman" w:hAnsi="Times New Roman" w:cs="Times New Roman"/>
          <w:i/>
          <w:sz w:val="24"/>
          <w:szCs w:val="24"/>
        </w:rPr>
        <w:t>simplicity</w:t>
      </w:r>
      <w:r w:rsidR="009C57C7" w:rsidRPr="009C57C7">
        <w:rPr>
          <w:rFonts w:ascii="Times New Roman" w:hAnsi="Times New Roman" w:cs="Times New Roman"/>
          <w:sz w:val="24"/>
          <w:szCs w:val="24"/>
        </w:rPr>
        <w:t xml:space="preserve">, and </w:t>
      </w:r>
      <w:r w:rsidR="009C57C7" w:rsidRPr="009C57C7">
        <w:rPr>
          <w:rFonts w:ascii="Times New Roman" w:hAnsi="Times New Roman" w:cs="Times New Roman"/>
          <w:i/>
          <w:sz w:val="24"/>
          <w:szCs w:val="24"/>
        </w:rPr>
        <w:t>effectiveness</w:t>
      </w:r>
      <w:r w:rsidR="009C57C7" w:rsidRPr="009C57C7">
        <w:rPr>
          <w:rFonts w:ascii="Times New Roman" w:hAnsi="Times New Roman" w:cs="Times New Roman"/>
          <w:sz w:val="24"/>
          <w:szCs w:val="24"/>
        </w:rPr>
        <w:t>. These combined will allow the Vehicle to be safely secured when not in use and give the owner peace of mind that his Vehicle will remain where he left it.</w:t>
      </w:r>
    </w:p>
    <w:p w:rsidR="00BF06E7" w:rsidRDefault="00BF06E7" w:rsidP="00BF06E7">
      <w:pPr>
        <w:pStyle w:val="ListParagraph"/>
        <w:ind w:left="792"/>
        <w:rPr>
          <w:rFonts w:ascii="Times New Roman" w:hAnsi="Times New Roman" w:cs="Times New Roman"/>
          <w:sz w:val="24"/>
          <w:szCs w:val="24"/>
        </w:rPr>
      </w:pPr>
    </w:p>
    <w:p w:rsidR="00BF06E7" w:rsidRDefault="00BF06E7" w:rsidP="00BF0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Timeline</w:t>
      </w:r>
    </w:p>
    <w:p w:rsidR="004134AE" w:rsidRDefault="004134AE" w:rsidP="004134AE">
      <w:pPr>
        <w:pStyle w:val="ListParagraph"/>
        <w:ind w:left="360"/>
        <w:rPr>
          <w:rFonts w:ascii="Times New Roman" w:hAnsi="Times New Roman" w:cs="Times New Roman"/>
          <w:sz w:val="24"/>
          <w:szCs w:val="24"/>
        </w:rPr>
      </w:pPr>
    </w:p>
    <w:p w:rsidR="004134AE" w:rsidRDefault="004134AE" w:rsidP="004134A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project will be developed over a period of time to </w:t>
      </w:r>
      <w:r w:rsidR="00900F00">
        <w:rPr>
          <w:rFonts w:ascii="Times New Roman" w:hAnsi="Times New Roman" w:cs="Times New Roman"/>
          <w:sz w:val="24"/>
          <w:szCs w:val="24"/>
        </w:rPr>
        <w:t>ease the design process. See</w:t>
      </w:r>
      <w:r>
        <w:rPr>
          <w:rFonts w:ascii="Times New Roman" w:hAnsi="Times New Roman" w:cs="Times New Roman"/>
          <w:sz w:val="24"/>
          <w:szCs w:val="24"/>
        </w:rPr>
        <w:t xml:space="preserve"> Appendix</w:t>
      </w:r>
      <w:r w:rsidR="00900F00">
        <w:rPr>
          <w:rFonts w:ascii="Times New Roman" w:hAnsi="Times New Roman" w:cs="Times New Roman"/>
          <w:sz w:val="24"/>
          <w:szCs w:val="24"/>
        </w:rPr>
        <w:t xml:space="preserve"> A</w:t>
      </w:r>
      <w:r>
        <w:rPr>
          <w:rFonts w:ascii="Times New Roman" w:hAnsi="Times New Roman" w:cs="Times New Roman"/>
          <w:sz w:val="24"/>
          <w:szCs w:val="24"/>
        </w:rPr>
        <w:t xml:space="preserve"> for details.</w:t>
      </w:r>
    </w:p>
    <w:p w:rsidR="004134AE" w:rsidRDefault="004134AE" w:rsidP="004134AE">
      <w:pPr>
        <w:pStyle w:val="ListParagraph"/>
        <w:ind w:left="360" w:firstLine="360"/>
        <w:rPr>
          <w:rFonts w:ascii="Times New Roman" w:hAnsi="Times New Roman" w:cs="Times New Roman"/>
          <w:sz w:val="24"/>
          <w:szCs w:val="24"/>
        </w:rPr>
      </w:pPr>
    </w:p>
    <w:p w:rsidR="004134AE" w:rsidRDefault="00BF06E7" w:rsidP="004134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Contract</w:t>
      </w:r>
    </w:p>
    <w:p w:rsidR="004134AE" w:rsidRDefault="004134AE" w:rsidP="004134AE">
      <w:pPr>
        <w:pStyle w:val="ListParagraph"/>
        <w:ind w:left="360"/>
        <w:rPr>
          <w:rFonts w:ascii="Times New Roman" w:hAnsi="Times New Roman" w:cs="Times New Roman"/>
          <w:sz w:val="24"/>
          <w:szCs w:val="24"/>
        </w:rPr>
      </w:pPr>
    </w:p>
    <w:p w:rsidR="004134AE" w:rsidRDefault="007F6985" w:rsidP="007F6985">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To ensure that the client’s standard of quality is met, the group has ensured its commitment by writing up a team contract. To review the contract in its entirety</w:t>
      </w:r>
      <w:r w:rsidR="00597BF1">
        <w:rPr>
          <w:rFonts w:ascii="Times New Roman" w:hAnsi="Times New Roman" w:cs="Times New Roman"/>
          <w:sz w:val="24"/>
          <w:szCs w:val="24"/>
        </w:rPr>
        <w:t>,</w:t>
      </w:r>
      <w:r w:rsidR="00900F00">
        <w:rPr>
          <w:rFonts w:ascii="Times New Roman" w:hAnsi="Times New Roman" w:cs="Times New Roman"/>
          <w:sz w:val="24"/>
          <w:szCs w:val="24"/>
        </w:rPr>
        <w:t xml:space="preserve"> please refer to</w:t>
      </w:r>
      <w:r>
        <w:rPr>
          <w:rFonts w:ascii="Times New Roman" w:hAnsi="Times New Roman" w:cs="Times New Roman"/>
          <w:sz w:val="24"/>
          <w:szCs w:val="24"/>
        </w:rPr>
        <w:t xml:space="preserve"> Appendix</w:t>
      </w:r>
      <w:r w:rsidR="00900F00">
        <w:rPr>
          <w:rFonts w:ascii="Times New Roman" w:hAnsi="Times New Roman" w:cs="Times New Roman"/>
          <w:sz w:val="24"/>
          <w:szCs w:val="24"/>
        </w:rPr>
        <w:t xml:space="preserve"> B</w:t>
      </w:r>
      <w:r>
        <w:rPr>
          <w:rFonts w:ascii="Times New Roman" w:hAnsi="Times New Roman" w:cs="Times New Roman"/>
          <w:sz w:val="24"/>
          <w:szCs w:val="24"/>
        </w:rPr>
        <w:t>.</w:t>
      </w:r>
    </w:p>
    <w:p w:rsidR="007F6985" w:rsidRPr="004134AE" w:rsidRDefault="007F6985" w:rsidP="007F6985">
      <w:pPr>
        <w:pStyle w:val="ListParagraph"/>
        <w:ind w:left="360" w:firstLine="360"/>
        <w:rPr>
          <w:rFonts w:ascii="Times New Roman" w:hAnsi="Times New Roman" w:cs="Times New Roman"/>
          <w:sz w:val="24"/>
          <w:szCs w:val="24"/>
        </w:rPr>
      </w:pPr>
    </w:p>
    <w:p w:rsidR="007F6985" w:rsidRDefault="00BF06E7" w:rsidP="007F69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rsidR="007F6985" w:rsidRDefault="007F6985" w:rsidP="007F6985">
      <w:pPr>
        <w:pStyle w:val="ListParagraph"/>
        <w:ind w:left="360"/>
        <w:rPr>
          <w:rFonts w:ascii="Times New Roman" w:hAnsi="Times New Roman" w:cs="Times New Roman"/>
          <w:sz w:val="24"/>
          <w:szCs w:val="24"/>
        </w:rPr>
      </w:pPr>
    </w:p>
    <w:p w:rsidR="007F6985" w:rsidRDefault="007F6985" w:rsidP="00906C4E">
      <w:pPr>
        <w:pStyle w:val="ListParagraph"/>
        <w:ind w:left="360" w:firstLine="360"/>
        <w:rPr>
          <w:rFonts w:ascii="Times New Roman" w:hAnsi="Times New Roman" w:cs="Times New Roman"/>
          <w:sz w:val="24"/>
          <w:szCs w:val="24"/>
        </w:rPr>
      </w:pPr>
      <w:r w:rsidRPr="007F6985">
        <w:rPr>
          <w:rFonts w:ascii="Times New Roman" w:hAnsi="Times New Roman" w:cs="Times New Roman"/>
          <w:sz w:val="24"/>
          <w:szCs w:val="24"/>
        </w:rPr>
        <w:t>The goal of this report to is to clearly present the group’s proposal to design and develop a body for the Vehicle</w:t>
      </w:r>
      <w:r w:rsidR="00906C4E">
        <w:rPr>
          <w:rFonts w:ascii="Times New Roman" w:hAnsi="Times New Roman" w:cs="Times New Roman"/>
          <w:sz w:val="24"/>
          <w:szCs w:val="24"/>
        </w:rPr>
        <w:t xml:space="preserve"> that will conform to the wishes of the client. Each component of the body is described herein and the leading designer for that component. If there are any comments, questions, or concerns please contact the undersigned for inquiry.</w:t>
      </w:r>
    </w:p>
    <w:p w:rsidR="00906C4E" w:rsidRDefault="00906C4E" w:rsidP="00906C4E">
      <w:pPr>
        <w:pStyle w:val="ListParagraph"/>
        <w:ind w:left="360" w:firstLine="360"/>
        <w:rPr>
          <w:rFonts w:ascii="Times New Roman" w:hAnsi="Times New Roman" w:cs="Times New Roman"/>
          <w:sz w:val="24"/>
          <w:szCs w:val="24"/>
        </w:rPr>
      </w:pPr>
    </w:p>
    <w:p w:rsidR="00906C4E" w:rsidRDefault="00906C4E" w:rsidP="00906C4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Will Rose, Interior. Contact: </w:t>
      </w:r>
      <w:hyperlink r:id="rId9" w:history="1">
        <w:r w:rsidRPr="00C21555">
          <w:rPr>
            <w:rStyle w:val="Hyperlink"/>
            <w:rFonts w:ascii="Times New Roman" w:hAnsi="Times New Roman" w:cs="Times New Roman"/>
            <w:sz w:val="24"/>
            <w:szCs w:val="24"/>
          </w:rPr>
          <w:t>willrose@cmail.carleton.ca</w:t>
        </w:r>
      </w:hyperlink>
    </w:p>
    <w:p w:rsidR="00906C4E" w:rsidRDefault="00906C4E" w:rsidP="00906C4E">
      <w:pPr>
        <w:pStyle w:val="ListParagraph"/>
        <w:ind w:left="360" w:firstLine="360"/>
        <w:rPr>
          <w:rFonts w:ascii="Times New Roman" w:hAnsi="Times New Roman" w:cs="Times New Roman"/>
          <w:sz w:val="24"/>
          <w:szCs w:val="24"/>
        </w:rPr>
      </w:pPr>
      <w:proofErr w:type="gramStart"/>
      <w:r>
        <w:rPr>
          <w:rFonts w:ascii="Times New Roman" w:hAnsi="Times New Roman" w:cs="Times New Roman"/>
          <w:sz w:val="24"/>
          <w:szCs w:val="24"/>
        </w:rPr>
        <w:t xml:space="preserve">Neal </w:t>
      </w:r>
      <w:proofErr w:type="spellStart"/>
      <w:r>
        <w:rPr>
          <w:rFonts w:ascii="Times New Roman" w:hAnsi="Times New Roman" w:cs="Times New Roman"/>
          <w:sz w:val="24"/>
          <w:szCs w:val="24"/>
        </w:rPr>
        <w:t>Traynor</w:t>
      </w:r>
      <w:proofErr w:type="spellEnd"/>
      <w:r>
        <w:rPr>
          <w:rFonts w:ascii="Times New Roman" w:hAnsi="Times New Roman" w:cs="Times New Roman"/>
          <w:sz w:val="24"/>
          <w:szCs w:val="24"/>
        </w:rPr>
        <w:t>, Locking.</w:t>
      </w:r>
      <w:proofErr w:type="gramEnd"/>
      <w:r>
        <w:rPr>
          <w:rFonts w:ascii="Times New Roman" w:hAnsi="Times New Roman" w:cs="Times New Roman"/>
          <w:sz w:val="24"/>
          <w:szCs w:val="24"/>
        </w:rPr>
        <w:t xml:space="preserve"> Contact:</w:t>
      </w:r>
    </w:p>
    <w:p w:rsidR="00906C4E" w:rsidRDefault="00555446" w:rsidP="00906C4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Kamariana</w:t>
      </w:r>
      <w:r w:rsidR="00906C4E">
        <w:rPr>
          <w:rFonts w:ascii="Times New Roman" w:hAnsi="Times New Roman" w:cs="Times New Roman"/>
          <w:sz w:val="24"/>
          <w:szCs w:val="24"/>
        </w:rPr>
        <w:t>kis</w:t>
      </w:r>
      <w:proofErr w:type="spellEnd"/>
      <w:r w:rsidR="00906C4E">
        <w:rPr>
          <w:rFonts w:ascii="Times New Roman" w:hAnsi="Times New Roman" w:cs="Times New Roman"/>
          <w:sz w:val="24"/>
          <w:szCs w:val="24"/>
        </w:rPr>
        <w:t>, Shell Materials. Contact:</w:t>
      </w:r>
    </w:p>
    <w:p w:rsidR="00906C4E" w:rsidRDefault="00906C4E" w:rsidP="00906C4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Douglas Raymond, Shell Shape. Contact:</w:t>
      </w:r>
    </w:p>
    <w:p w:rsidR="00906C4E" w:rsidRPr="007F6985" w:rsidRDefault="00906C4E" w:rsidP="00906C4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Jake Hawley, Frame. Contact:</w:t>
      </w:r>
      <w:r w:rsidR="002C2775" w:rsidRPr="007F6985">
        <w:rPr>
          <w:rFonts w:ascii="Times New Roman" w:hAnsi="Times New Roman" w:cs="Times New Roman"/>
          <w:sz w:val="24"/>
          <w:szCs w:val="24"/>
        </w:rPr>
        <w:t xml:space="preserve"> </w:t>
      </w:r>
    </w:p>
    <w:p w:rsidR="00BD640E" w:rsidRPr="00BF06E7" w:rsidRDefault="00BD640E" w:rsidP="00BD640E">
      <w:pPr>
        <w:pStyle w:val="ListParagraph"/>
        <w:ind w:left="360"/>
        <w:rPr>
          <w:rFonts w:ascii="Times New Roman" w:hAnsi="Times New Roman" w:cs="Times New Roman"/>
          <w:sz w:val="24"/>
          <w:szCs w:val="24"/>
        </w:rPr>
      </w:pPr>
    </w:p>
    <w:p w:rsidR="003A1EB4" w:rsidRPr="007C3A8E" w:rsidRDefault="003A1EB4" w:rsidP="007C3A8E">
      <w:pPr>
        <w:pStyle w:val="ListParagraph"/>
        <w:ind w:left="792"/>
        <w:rPr>
          <w:rFonts w:ascii="Times New Roman" w:hAnsi="Times New Roman" w:cs="Times New Roman"/>
          <w:sz w:val="24"/>
          <w:szCs w:val="24"/>
        </w:rPr>
      </w:pPr>
    </w:p>
    <w:p w:rsidR="007C3A8E" w:rsidRDefault="007C3A8E"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7C3A8E">
      <w:pPr>
        <w:pStyle w:val="ListParagraph"/>
        <w:ind w:left="360"/>
        <w:rPr>
          <w:rFonts w:ascii="Times New Roman" w:hAnsi="Times New Roman" w:cs="Times New Roman"/>
          <w:sz w:val="24"/>
          <w:szCs w:val="24"/>
        </w:rPr>
      </w:pPr>
    </w:p>
    <w:p w:rsidR="00C44D01" w:rsidRDefault="00C44D01" w:rsidP="00C44D01">
      <w:pPr>
        <w:pStyle w:val="ListParagraph"/>
        <w:ind w:left="360"/>
        <w:jc w:val="center"/>
        <w:rPr>
          <w:rFonts w:ascii="Times New Roman" w:hAnsi="Times New Roman" w:cs="Times New Roman"/>
          <w:b/>
          <w:sz w:val="32"/>
          <w:szCs w:val="32"/>
        </w:rPr>
      </w:pPr>
      <w:r>
        <w:rPr>
          <w:rFonts w:ascii="Times New Roman" w:hAnsi="Times New Roman" w:cs="Times New Roman"/>
          <w:b/>
          <w:sz w:val="32"/>
          <w:szCs w:val="32"/>
        </w:rPr>
        <w:lastRenderedPageBreak/>
        <w:t>Glossary</w:t>
      </w:r>
    </w:p>
    <w:p w:rsidR="00C44D01" w:rsidRDefault="00C44D01" w:rsidP="00C44D01">
      <w:pPr>
        <w:pStyle w:val="ListParagraph"/>
        <w:ind w:left="360"/>
        <w:jc w:val="center"/>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u w:val="single"/>
        </w:rPr>
      </w:pPr>
    </w:p>
    <w:p w:rsidR="008313D4" w:rsidRPr="008313D4" w:rsidRDefault="008313D4"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Adaptability</w:t>
      </w:r>
      <w:r>
        <w:rPr>
          <w:rFonts w:ascii="Times New Roman" w:hAnsi="Times New Roman" w:cs="Times New Roman"/>
          <w:sz w:val="24"/>
          <w:szCs w:val="24"/>
        </w:rPr>
        <w:t>:</w:t>
      </w:r>
      <w:r w:rsidR="009C57C7">
        <w:rPr>
          <w:rFonts w:ascii="Times New Roman" w:hAnsi="Times New Roman" w:cs="Times New Roman"/>
          <w:sz w:val="24"/>
          <w:szCs w:val="24"/>
        </w:rPr>
        <w:t xml:space="preserve"> To move or change certain features to the desire of the operator.</w:t>
      </w:r>
    </w:p>
    <w:p w:rsidR="008313D4" w:rsidRDefault="008313D4" w:rsidP="008313D4">
      <w:pPr>
        <w:pStyle w:val="ListParagraph"/>
        <w:ind w:left="360"/>
        <w:rPr>
          <w:rFonts w:ascii="Times New Roman" w:hAnsi="Times New Roman" w:cs="Times New Roman"/>
          <w:sz w:val="24"/>
          <w:szCs w:val="24"/>
          <w:u w:val="single"/>
        </w:rPr>
      </w:pPr>
    </w:p>
    <w:p w:rsidR="008313D4" w:rsidRDefault="008313D4" w:rsidP="008313D4">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Aerodynamics</w:t>
      </w:r>
      <w:r>
        <w:rPr>
          <w:rFonts w:ascii="Times New Roman" w:hAnsi="Times New Roman" w:cs="Times New Roman"/>
          <w:sz w:val="24"/>
          <w:szCs w:val="24"/>
        </w:rPr>
        <w:t>: The relationship of the Vehicle moving through air.</w:t>
      </w:r>
    </w:p>
    <w:p w:rsidR="008313D4" w:rsidRDefault="008313D4" w:rsidP="008313D4">
      <w:pPr>
        <w:pStyle w:val="ListParagraph"/>
        <w:ind w:left="360"/>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Aesthetics</w:t>
      </w:r>
      <w:r>
        <w:rPr>
          <w:rFonts w:ascii="Times New Roman" w:hAnsi="Times New Roman" w:cs="Times New Roman"/>
          <w:sz w:val="24"/>
          <w:szCs w:val="24"/>
        </w:rPr>
        <w:t>: How the Vehicle looks to other people.</w:t>
      </w:r>
    </w:p>
    <w:p w:rsidR="008313D4" w:rsidRDefault="008313D4" w:rsidP="008313D4">
      <w:pPr>
        <w:pStyle w:val="ListParagraph"/>
        <w:ind w:left="360"/>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Centre of Gravity</w:t>
      </w:r>
      <w:r>
        <w:rPr>
          <w:rFonts w:ascii="Times New Roman" w:hAnsi="Times New Roman" w:cs="Times New Roman"/>
          <w:sz w:val="24"/>
          <w:szCs w:val="24"/>
        </w:rPr>
        <w:t>:</w:t>
      </w:r>
      <w:r w:rsidR="009C57C7">
        <w:rPr>
          <w:rFonts w:ascii="Times New Roman" w:hAnsi="Times New Roman" w:cs="Times New Roman"/>
          <w:sz w:val="24"/>
          <w:szCs w:val="24"/>
        </w:rPr>
        <w:t xml:space="preserve"> Location on the frame where the weight of the Vehicle can be analyzed.</w:t>
      </w:r>
    </w:p>
    <w:p w:rsidR="009C57C7" w:rsidRDefault="009C57C7" w:rsidP="008313D4">
      <w:pPr>
        <w:pStyle w:val="ListParagraph"/>
        <w:ind w:left="360"/>
        <w:rPr>
          <w:rFonts w:ascii="Times New Roman" w:hAnsi="Times New Roman" w:cs="Times New Roman"/>
          <w:sz w:val="24"/>
          <w:szCs w:val="24"/>
        </w:rPr>
      </w:pPr>
    </w:p>
    <w:p w:rsidR="009C57C7" w:rsidRDefault="009C57C7"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Durability</w:t>
      </w:r>
      <w:r>
        <w:rPr>
          <w:rFonts w:ascii="Times New Roman" w:hAnsi="Times New Roman" w:cs="Times New Roman"/>
          <w:sz w:val="24"/>
          <w:szCs w:val="24"/>
        </w:rPr>
        <w:t>: Withstand constant use without fail.</w:t>
      </w:r>
    </w:p>
    <w:p w:rsidR="009C57C7" w:rsidRDefault="009C57C7" w:rsidP="008313D4">
      <w:pPr>
        <w:pStyle w:val="ListParagraph"/>
        <w:ind w:left="360"/>
        <w:rPr>
          <w:rFonts w:ascii="Times New Roman" w:hAnsi="Times New Roman" w:cs="Times New Roman"/>
          <w:sz w:val="24"/>
          <w:szCs w:val="24"/>
        </w:rPr>
      </w:pPr>
    </w:p>
    <w:p w:rsidR="009C57C7" w:rsidRPr="009C57C7" w:rsidRDefault="009C57C7"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Effectiveness</w:t>
      </w:r>
      <w:r>
        <w:rPr>
          <w:rFonts w:ascii="Times New Roman" w:hAnsi="Times New Roman" w:cs="Times New Roman"/>
          <w:sz w:val="24"/>
          <w:szCs w:val="24"/>
        </w:rPr>
        <w:t>: To perform desired function as intended.</w:t>
      </w:r>
    </w:p>
    <w:p w:rsidR="008313D4" w:rsidRDefault="008313D4" w:rsidP="008313D4">
      <w:pPr>
        <w:pStyle w:val="ListParagraph"/>
        <w:ind w:left="360"/>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Ergonomics</w:t>
      </w:r>
      <w:r>
        <w:rPr>
          <w:rFonts w:ascii="Times New Roman" w:hAnsi="Times New Roman" w:cs="Times New Roman"/>
          <w:sz w:val="24"/>
          <w:szCs w:val="24"/>
        </w:rPr>
        <w:t>: The relationship between the driver and the Vehicle.</w:t>
      </w:r>
    </w:p>
    <w:p w:rsidR="008313D4" w:rsidRDefault="008313D4" w:rsidP="008313D4">
      <w:pPr>
        <w:pStyle w:val="ListParagraph"/>
        <w:ind w:left="360"/>
        <w:rPr>
          <w:rFonts w:ascii="Times New Roman" w:hAnsi="Times New Roman" w:cs="Times New Roman"/>
          <w:sz w:val="24"/>
          <w:szCs w:val="24"/>
        </w:rPr>
      </w:pPr>
    </w:p>
    <w:p w:rsidR="008313D4" w:rsidRPr="008313D4" w:rsidRDefault="008313D4"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Force Distribution</w:t>
      </w:r>
      <w:r>
        <w:rPr>
          <w:rFonts w:ascii="Times New Roman" w:hAnsi="Times New Roman" w:cs="Times New Roman"/>
          <w:sz w:val="24"/>
          <w:szCs w:val="24"/>
        </w:rPr>
        <w:t>:</w:t>
      </w:r>
      <w:r w:rsidR="009C57C7">
        <w:rPr>
          <w:rFonts w:ascii="Times New Roman" w:hAnsi="Times New Roman" w:cs="Times New Roman"/>
          <w:sz w:val="24"/>
          <w:szCs w:val="24"/>
        </w:rPr>
        <w:t xml:space="preserve"> How the weight of the Vehicle is spread over the frame.</w:t>
      </w:r>
    </w:p>
    <w:p w:rsidR="00597BF1" w:rsidRDefault="00597BF1" w:rsidP="00C44D01">
      <w:pPr>
        <w:pStyle w:val="ListParagraph"/>
        <w:ind w:left="360"/>
        <w:rPr>
          <w:rFonts w:ascii="Times New Roman" w:hAnsi="Times New Roman" w:cs="Times New Roman"/>
          <w:sz w:val="24"/>
          <w:szCs w:val="24"/>
        </w:rPr>
      </w:pPr>
    </w:p>
    <w:p w:rsidR="00597BF1" w:rsidRDefault="00597BF1" w:rsidP="00C44D01">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Mechanical Energy</w:t>
      </w:r>
      <w:r>
        <w:rPr>
          <w:rFonts w:ascii="Times New Roman" w:hAnsi="Times New Roman" w:cs="Times New Roman"/>
          <w:sz w:val="24"/>
          <w:szCs w:val="24"/>
        </w:rPr>
        <w:t>: The operator transferring his energy into motion of the Vehicle by peddling.</w:t>
      </w:r>
    </w:p>
    <w:p w:rsidR="00597BF1" w:rsidRDefault="00597BF1" w:rsidP="00C44D01">
      <w:pPr>
        <w:pStyle w:val="ListParagraph"/>
        <w:ind w:left="360"/>
        <w:rPr>
          <w:rFonts w:ascii="Times New Roman" w:hAnsi="Times New Roman" w:cs="Times New Roman"/>
          <w:sz w:val="24"/>
          <w:szCs w:val="24"/>
        </w:rPr>
      </w:pPr>
    </w:p>
    <w:p w:rsidR="008313D4" w:rsidRDefault="008313D4" w:rsidP="008313D4">
      <w:pPr>
        <w:pStyle w:val="ListParagraph"/>
        <w:ind w:left="360"/>
        <w:rPr>
          <w:rFonts w:ascii="Times New Roman" w:hAnsi="Times New Roman" w:cs="Times New Roman"/>
          <w:sz w:val="24"/>
          <w:szCs w:val="24"/>
        </w:rPr>
      </w:pPr>
      <w:r w:rsidRPr="008313D4">
        <w:rPr>
          <w:rFonts w:ascii="Times New Roman" w:hAnsi="Times New Roman" w:cs="Times New Roman"/>
          <w:sz w:val="24"/>
          <w:szCs w:val="24"/>
          <w:u w:val="single"/>
        </w:rPr>
        <w:t>Recumbent</w:t>
      </w:r>
      <w:r>
        <w:rPr>
          <w:rFonts w:ascii="Times New Roman" w:hAnsi="Times New Roman" w:cs="Times New Roman"/>
          <w:sz w:val="24"/>
          <w:szCs w:val="24"/>
        </w:rPr>
        <w:t>: Lying down. In the case of the Vehicle, the operator peddles the vehicle in a seated position</w:t>
      </w:r>
    </w:p>
    <w:p w:rsidR="009C57C7" w:rsidRDefault="009C57C7" w:rsidP="008313D4">
      <w:pPr>
        <w:pStyle w:val="ListParagraph"/>
        <w:ind w:left="360"/>
        <w:rPr>
          <w:rFonts w:ascii="Times New Roman" w:hAnsi="Times New Roman" w:cs="Times New Roman"/>
          <w:sz w:val="24"/>
          <w:szCs w:val="24"/>
        </w:rPr>
      </w:pPr>
    </w:p>
    <w:p w:rsidR="009C57C7" w:rsidRPr="009C57C7" w:rsidRDefault="009C57C7" w:rsidP="008313D4">
      <w:pPr>
        <w:pStyle w:val="ListParagraph"/>
        <w:ind w:left="360"/>
        <w:rPr>
          <w:rFonts w:ascii="Times New Roman" w:hAnsi="Times New Roman" w:cs="Times New Roman"/>
          <w:sz w:val="24"/>
          <w:szCs w:val="24"/>
        </w:rPr>
      </w:pPr>
      <w:r>
        <w:rPr>
          <w:rFonts w:ascii="Times New Roman" w:hAnsi="Times New Roman" w:cs="Times New Roman"/>
          <w:sz w:val="24"/>
          <w:szCs w:val="24"/>
          <w:u w:val="single"/>
        </w:rPr>
        <w:t>Simplicity</w:t>
      </w:r>
      <w:r>
        <w:rPr>
          <w:rFonts w:ascii="Times New Roman" w:hAnsi="Times New Roman" w:cs="Times New Roman"/>
          <w:sz w:val="24"/>
          <w:szCs w:val="24"/>
        </w:rPr>
        <w:t xml:space="preserve">: Without complexity. </w:t>
      </w:r>
    </w:p>
    <w:p w:rsidR="008313D4" w:rsidRDefault="008313D4">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Pr="00900F00" w:rsidRDefault="00900F00" w:rsidP="00900F00">
      <w:pPr>
        <w:pStyle w:val="ListParagraph"/>
        <w:ind w:left="360"/>
        <w:jc w:val="center"/>
        <w:rPr>
          <w:rFonts w:ascii="Times New Roman" w:hAnsi="Times New Roman" w:cs="Times New Roman"/>
          <w:sz w:val="32"/>
          <w:szCs w:val="32"/>
        </w:rPr>
      </w:pPr>
      <w:r>
        <w:rPr>
          <w:rFonts w:ascii="Times New Roman" w:hAnsi="Times New Roman" w:cs="Times New Roman"/>
          <w:sz w:val="32"/>
          <w:szCs w:val="32"/>
        </w:rPr>
        <w:lastRenderedPageBreak/>
        <w:t>References</w:t>
      </w: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853CF1" w:rsidP="0045183E">
      <w:pPr>
        <w:pStyle w:val="ListParagraph"/>
        <w:numPr>
          <w:ilvl w:val="0"/>
          <w:numId w:val="6"/>
        </w:numPr>
        <w:rPr>
          <w:ins w:id="11" w:author="Will" w:date="2013-10-06T17:45:00Z"/>
          <w:rFonts w:ascii="Times New Roman" w:hAnsi="Times New Roman" w:cs="Times New Roman"/>
          <w:sz w:val="24"/>
          <w:szCs w:val="24"/>
        </w:rPr>
        <w:pPrChange w:id="12" w:author="Will" w:date="2013-10-06T17:08:00Z">
          <w:pPr>
            <w:pStyle w:val="ListParagraph"/>
            <w:ind w:left="360"/>
          </w:pPr>
        </w:pPrChange>
      </w:pPr>
      <w:ins w:id="13" w:author="Will" w:date="2013-10-06T17:23:00Z">
        <w:r>
          <w:rPr>
            <w:rFonts w:ascii="Times New Roman" w:hAnsi="Times New Roman" w:cs="Times New Roman"/>
            <w:sz w:val="24"/>
            <w:szCs w:val="24"/>
          </w:rPr>
          <w:t>Richie Davis</w:t>
        </w:r>
      </w:ins>
      <w:ins w:id="14" w:author="Will" w:date="2013-10-06T17:26:00Z">
        <w:r>
          <w:rPr>
            <w:rFonts w:ascii="Times New Roman" w:hAnsi="Times New Roman" w:cs="Times New Roman"/>
            <w:sz w:val="24"/>
            <w:szCs w:val="24"/>
          </w:rPr>
          <w:t xml:space="preserve">. (2013 July 26). </w:t>
        </w:r>
        <w:r w:rsidRPr="00853CF1">
          <w:rPr>
            <w:rFonts w:ascii="Times New Roman" w:hAnsi="Times New Roman" w:cs="Times New Roman"/>
            <w:i/>
            <w:sz w:val="24"/>
            <w:szCs w:val="24"/>
            <w:rPrChange w:id="15" w:author="Will" w:date="2013-10-06T17:26:00Z">
              <w:rPr>
                <w:rFonts w:ascii="Times New Roman" w:hAnsi="Times New Roman" w:cs="Times New Roman"/>
                <w:sz w:val="24"/>
                <w:szCs w:val="24"/>
              </w:rPr>
            </w:rPrChange>
          </w:rPr>
          <w:t>The Recorder</w:t>
        </w:r>
        <w:r>
          <w:rPr>
            <w:rFonts w:ascii="Times New Roman" w:hAnsi="Times New Roman" w:cs="Times New Roman"/>
            <w:sz w:val="24"/>
            <w:szCs w:val="24"/>
          </w:rPr>
          <w:t xml:space="preserve">. </w:t>
        </w:r>
      </w:ins>
      <w:ins w:id="16" w:author="Will" w:date="2013-10-06T17:27:00Z">
        <w:r>
          <w:rPr>
            <w:rFonts w:ascii="Times New Roman" w:hAnsi="Times New Roman" w:cs="Times New Roman"/>
            <w:sz w:val="24"/>
            <w:szCs w:val="24"/>
          </w:rPr>
          <w:t xml:space="preserve">[Online]. Available: </w:t>
        </w:r>
      </w:ins>
      <w:ins w:id="17" w:author="Will" w:date="2013-10-06T17:30: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18" w:author="Will" w:date="2013-10-06T17:27:00Z">
        <w:r w:rsidRPr="00853CF1">
          <w:rPr>
            <w:rFonts w:ascii="Times New Roman" w:hAnsi="Times New Roman" w:cs="Times New Roman"/>
            <w:sz w:val="24"/>
            <w:szCs w:val="24"/>
          </w:rPr>
          <w:instrText>http://www.recorder.com/home/7815623-95/new-way-to-go</w:instrText>
        </w:r>
      </w:ins>
      <w:ins w:id="19" w:author="Will" w:date="2013-10-06T17:30: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20" w:author="Will" w:date="2013-10-06T17:27:00Z">
        <w:r w:rsidRPr="00D91CEE">
          <w:rPr>
            <w:rStyle w:val="Hyperlink"/>
            <w:rFonts w:ascii="Times New Roman" w:hAnsi="Times New Roman" w:cs="Times New Roman"/>
            <w:sz w:val="24"/>
            <w:szCs w:val="24"/>
          </w:rPr>
          <w:t>http://www.recorder.com/home/7815623-95/new-way-to-go</w:t>
        </w:r>
      </w:ins>
      <w:ins w:id="21" w:author="Will" w:date="2013-10-06T17:30:00Z">
        <w:r>
          <w:rPr>
            <w:rFonts w:ascii="Times New Roman" w:hAnsi="Times New Roman" w:cs="Times New Roman"/>
            <w:sz w:val="24"/>
            <w:szCs w:val="24"/>
          </w:rPr>
          <w:fldChar w:fldCharType="end"/>
        </w:r>
      </w:ins>
    </w:p>
    <w:p w:rsidR="00F57DD9" w:rsidRDefault="00F57DD9" w:rsidP="0045183E">
      <w:pPr>
        <w:pStyle w:val="ListParagraph"/>
        <w:numPr>
          <w:ilvl w:val="0"/>
          <w:numId w:val="6"/>
        </w:numPr>
        <w:rPr>
          <w:ins w:id="22" w:author="Will" w:date="2013-10-06T17:30:00Z"/>
          <w:rFonts w:ascii="Times New Roman" w:hAnsi="Times New Roman" w:cs="Times New Roman"/>
          <w:sz w:val="24"/>
          <w:szCs w:val="24"/>
        </w:rPr>
        <w:pPrChange w:id="23" w:author="Will" w:date="2013-10-06T17:08:00Z">
          <w:pPr>
            <w:pStyle w:val="ListParagraph"/>
            <w:ind w:left="360"/>
          </w:pPr>
        </w:pPrChange>
      </w:pPr>
      <w:proofErr w:type="spellStart"/>
      <w:ins w:id="24" w:author="Will" w:date="2013-10-06T17:46:00Z">
        <w:r>
          <w:rPr>
            <w:rFonts w:ascii="Times New Roman" w:hAnsi="Times New Roman" w:cs="Times New Roman"/>
            <w:sz w:val="24"/>
            <w:szCs w:val="24"/>
          </w:rPr>
          <w:t>Kaia</w:t>
        </w:r>
        <w:proofErr w:type="spellEnd"/>
        <w:r>
          <w:rPr>
            <w:rFonts w:ascii="Times New Roman" w:hAnsi="Times New Roman" w:cs="Times New Roman"/>
            <w:sz w:val="24"/>
            <w:szCs w:val="24"/>
          </w:rPr>
          <w:t xml:space="preserve"> Nightingale. </w:t>
        </w:r>
      </w:ins>
      <w:proofErr w:type="gramStart"/>
      <w:ins w:id="25" w:author="Will" w:date="2013-10-06T17:47:00Z">
        <w:r>
          <w:rPr>
            <w:rFonts w:ascii="Times New Roman" w:hAnsi="Times New Roman" w:cs="Times New Roman"/>
            <w:sz w:val="24"/>
            <w:szCs w:val="24"/>
          </w:rPr>
          <w:t>:</w:t>
        </w:r>
      </w:ins>
      <w:ins w:id="26" w:author="Will" w:date="2013-10-06T17:46:00Z">
        <w:r>
          <w:rPr>
            <w:rFonts w:ascii="Times New Roman" w:hAnsi="Times New Roman" w:cs="Times New Roman"/>
            <w:sz w:val="24"/>
            <w:szCs w:val="24"/>
          </w:rPr>
          <w:t>Electric</w:t>
        </w:r>
        <w:proofErr w:type="gramEnd"/>
        <w:r>
          <w:rPr>
            <w:rFonts w:ascii="Times New Roman" w:hAnsi="Times New Roman" w:cs="Times New Roman"/>
            <w:sz w:val="24"/>
            <w:szCs w:val="24"/>
          </w:rPr>
          <w:t xml:space="preserve"> Vehicle</w:t>
        </w:r>
      </w:ins>
      <w:ins w:id="27" w:author="Will" w:date="2013-10-06T17:47:00Z">
        <w:r>
          <w:rPr>
            <w:rFonts w:ascii="Times New Roman" w:hAnsi="Times New Roman" w:cs="Times New Roman"/>
            <w:sz w:val="24"/>
            <w:szCs w:val="24"/>
          </w:rPr>
          <w:t xml:space="preserve"> Design</w:t>
        </w:r>
        <w:r>
          <w:rPr>
            <w:rFonts w:ascii="Times New Roman" w:hAnsi="Times New Roman" w:cs="Times New Roman"/>
            <w:sz w:val="24"/>
            <w:szCs w:val="24"/>
          </w:rPr>
          <w:t>”</w:t>
        </w:r>
        <w:r>
          <w:rPr>
            <w:rFonts w:ascii="Times New Roman" w:hAnsi="Times New Roman" w:cs="Times New Roman"/>
            <w:sz w:val="24"/>
            <w:szCs w:val="24"/>
          </w:rPr>
          <w:t>. Presented at CCDP 2100I, Ottawa, ON, 2013.</w:t>
        </w:r>
      </w:ins>
    </w:p>
    <w:p w:rsidR="00853CF1" w:rsidRPr="009F2322" w:rsidDel="009F2322" w:rsidRDefault="00853CF1" w:rsidP="009F2322">
      <w:pPr>
        <w:pStyle w:val="ListParagraph"/>
        <w:numPr>
          <w:ilvl w:val="0"/>
          <w:numId w:val="6"/>
        </w:numPr>
        <w:rPr>
          <w:del w:id="28" w:author="Will" w:date="2013-10-06T17:34:00Z"/>
          <w:rStyle w:val="style462"/>
          <w:rFonts w:ascii="Times New Roman" w:hAnsi="Times New Roman" w:cs="Times New Roman"/>
          <w:sz w:val="24"/>
          <w:szCs w:val="24"/>
        </w:rPr>
        <w:pPrChange w:id="29" w:author="Will" w:date="2013-10-06T17:37:00Z">
          <w:pPr>
            <w:pStyle w:val="ListParagraph"/>
            <w:ind w:left="360"/>
          </w:pPr>
        </w:pPrChange>
      </w:pPr>
      <w:ins w:id="30" w:author="Will" w:date="2013-10-06T17:30:00Z">
        <w:r>
          <w:rPr>
            <w:rFonts w:ascii="Times New Roman" w:hAnsi="Times New Roman" w:cs="Times New Roman"/>
            <w:sz w:val="24"/>
            <w:szCs w:val="24"/>
          </w:rPr>
          <w:t xml:space="preserve">Unknown. [Online]. Available: </w:t>
        </w:r>
      </w:ins>
      <w:ins w:id="31" w:author="Will" w:date="2013-10-06T17:31: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853CF1">
          <w:rPr>
            <w:rFonts w:ascii="Times New Roman" w:hAnsi="Times New Roman" w:cs="Times New Roman"/>
            <w:sz w:val="24"/>
            <w:szCs w:val="24"/>
          </w:rPr>
          <w:instrText>http://forums.anandtech.com/archive/index.php/t-311737.html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D91CEE">
          <w:rPr>
            <w:rStyle w:val="Hyperlink"/>
            <w:rFonts w:ascii="Times New Roman" w:hAnsi="Times New Roman" w:cs="Times New Roman"/>
            <w:sz w:val="24"/>
            <w:szCs w:val="24"/>
          </w:rPr>
          <w:t>http://forums.anandtech.com/archive/index.php/t-311737.html</w:t>
        </w:r>
        <w:r>
          <w:rPr>
            <w:rFonts w:ascii="Times New Roman" w:hAnsi="Times New Roman" w:cs="Times New Roman"/>
            <w:sz w:val="24"/>
            <w:szCs w:val="24"/>
          </w:rPr>
          <w:fldChar w:fldCharType="end"/>
        </w:r>
      </w:ins>
    </w:p>
    <w:p w:rsidR="009F2322" w:rsidRPr="009F2322" w:rsidRDefault="009F2322" w:rsidP="00F57DD9">
      <w:pPr>
        <w:pStyle w:val="ListParagraph"/>
        <w:numPr>
          <w:ilvl w:val="0"/>
          <w:numId w:val="8"/>
        </w:numPr>
        <w:rPr>
          <w:ins w:id="32" w:author="Will" w:date="2013-10-06T17:36:00Z"/>
          <w:rFonts w:ascii="Times New Roman" w:hAnsi="Times New Roman" w:cs="Times New Roman"/>
          <w:sz w:val="24"/>
          <w:szCs w:val="24"/>
          <w:rPrChange w:id="33" w:author="Will" w:date="2013-10-06T17:36:00Z">
            <w:rPr>
              <w:ins w:id="34" w:author="Will" w:date="2013-10-06T17:36:00Z"/>
            </w:rPr>
          </w:rPrChange>
        </w:rPr>
        <w:pPrChange w:id="35" w:author="Will" w:date="2013-10-06T17:45:00Z">
          <w:pPr>
            <w:pStyle w:val="ListParagraph"/>
            <w:ind w:left="360"/>
          </w:pPr>
        </w:pPrChange>
      </w:pPr>
      <w:ins w:id="36" w:author="Will" w:date="2013-10-06T17:37:00Z">
        <w:r w:rsidRPr="009F2322">
          <w:rPr>
            <w:rStyle w:val="style462"/>
            <w:rFonts w:ascii="Times New Roman" w:hAnsi="Times New Roman" w:cs="Times New Roman"/>
            <w:sz w:val="24"/>
            <w:szCs w:val="24"/>
          </w:rPr>
          <w:t xml:space="preserve">Dr. </w:t>
        </w:r>
        <w:proofErr w:type="spellStart"/>
        <w:r w:rsidRPr="009F2322">
          <w:rPr>
            <w:rStyle w:val="style462"/>
            <w:rFonts w:ascii="Times New Roman" w:hAnsi="Times New Roman" w:cs="Times New Roman"/>
            <w:sz w:val="24"/>
            <w:szCs w:val="24"/>
          </w:rPr>
          <w:t>Sougata</w:t>
        </w:r>
        <w:proofErr w:type="spellEnd"/>
        <w:r w:rsidRPr="009F2322">
          <w:rPr>
            <w:rStyle w:val="style462"/>
            <w:rFonts w:ascii="Times New Roman" w:hAnsi="Times New Roman" w:cs="Times New Roman"/>
            <w:sz w:val="24"/>
            <w:szCs w:val="24"/>
          </w:rPr>
          <w:t xml:space="preserve"> </w:t>
        </w:r>
        <w:proofErr w:type="spellStart"/>
        <w:r w:rsidRPr="009F2322">
          <w:rPr>
            <w:rStyle w:val="style462"/>
            <w:rFonts w:ascii="Times New Roman" w:hAnsi="Times New Roman" w:cs="Times New Roman"/>
            <w:sz w:val="24"/>
            <w:szCs w:val="24"/>
          </w:rPr>
          <w:t>Karmarkar</w:t>
        </w:r>
        <w:proofErr w:type="spellEnd"/>
        <w:r w:rsidRPr="009F2322">
          <w:rPr>
            <w:rStyle w:val="style462"/>
            <w:rFonts w:ascii="Times New Roman" w:hAnsi="Times New Roman" w:cs="Times New Roman"/>
            <w:sz w:val="24"/>
            <w:szCs w:val="24"/>
          </w:rPr>
          <w:t xml:space="preserve">. </w:t>
        </w:r>
        <w:r w:rsidRPr="009F2322">
          <w:rPr>
            <w:rStyle w:val="style462"/>
            <w:rFonts w:ascii="Times New Roman" w:hAnsi="Times New Roman" w:cs="Times New Roman"/>
            <w:i/>
            <w:sz w:val="24"/>
            <w:szCs w:val="24"/>
          </w:rPr>
          <w:t>Basic Ergonomics in Automotive design.</w:t>
        </w:r>
        <w:r w:rsidRPr="009F2322">
          <w:rPr>
            <w:rStyle w:val="style462"/>
            <w:rFonts w:ascii="Times New Roman" w:hAnsi="Times New Roman" w:cs="Times New Roman"/>
            <w:sz w:val="24"/>
            <w:szCs w:val="24"/>
          </w:rPr>
          <w:t xml:space="preserve"> [Online] Available: </w:t>
        </w:r>
        <w:r w:rsidRPr="009F2322">
          <w:rPr>
            <w:rStyle w:val="style462"/>
            <w:rFonts w:ascii="Times New Roman" w:hAnsi="Times New Roman" w:cs="Times New Roman"/>
            <w:sz w:val="24"/>
            <w:szCs w:val="24"/>
          </w:rPr>
          <w:fldChar w:fldCharType="begin"/>
        </w:r>
        <w:r w:rsidRPr="009F2322">
          <w:rPr>
            <w:rStyle w:val="style462"/>
            <w:rFonts w:ascii="Times New Roman" w:hAnsi="Times New Roman" w:cs="Times New Roman"/>
            <w:sz w:val="24"/>
            <w:szCs w:val="24"/>
          </w:rPr>
          <w:instrText xml:space="preserve"> HYPERLINK "http://www.dsource.in/course/ergonomics/auto-ergo/introduction/introduction.html" </w:instrText>
        </w:r>
        <w:r w:rsidRPr="009F2322">
          <w:rPr>
            <w:rStyle w:val="style462"/>
            <w:rFonts w:ascii="Times New Roman" w:hAnsi="Times New Roman" w:cs="Times New Roman"/>
            <w:sz w:val="24"/>
            <w:szCs w:val="24"/>
          </w:rPr>
          <w:fldChar w:fldCharType="separate"/>
        </w:r>
        <w:r w:rsidRPr="009F2322">
          <w:rPr>
            <w:rStyle w:val="Hyperlink"/>
            <w:rFonts w:ascii="Times New Roman" w:hAnsi="Times New Roman" w:cs="Times New Roman"/>
            <w:sz w:val="24"/>
            <w:szCs w:val="24"/>
          </w:rPr>
          <w:t>http://www.dsource.in/course/ergonomics/auto-ergo/introduction/introduction.html</w:t>
        </w:r>
        <w:r w:rsidRPr="009F2322">
          <w:rPr>
            <w:rStyle w:val="style462"/>
            <w:rFonts w:ascii="Times New Roman" w:hAnsi="Times New Roman" w:cs="Times New Roman"/>
            <w:sz w:val="24"/>
            <w:szCs w:val="24"/>
          </w:rPr>
          <w:fldChar w:fldCharType="end"/>
        </w:r>
      </w:ins>
    </w:p>
    <w:p w:rsidR="0002515F" w:rsidRPr="009F2322"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02515F" w:rsidRDefault="0002515F">
      <w:pPr>
        <w:pStyle w:val="ListParagraph"/>
        <w:ind w:left="360"/>
        <w:rPr>
          <w:rFonts w:ascii="Times New Roman" w:hAnsi="Times New Roman" w:cs="Times New Roman"/>
          <w:sz w:val="24"/>
          <w:szCs w:val="24"/>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ins w:id="37" w:author="Will" w:date="2013-10-06T17:49:00Z"/>
          <w:rFonts w:ascii="Times New Roman" w:hAnsi="Times New Roman" w:cs="Times New Roman"/>
          <w:sz w:val="32"/>
          <w:szCs w:val="32"/>
        </w:rPr>
      </w:pPr>
    </w:p>
    <w:p w:rsidR="00F57DD9" w:rsidRDefault="00F57DD9" w:rsidP="0002515F">
      <w:pPr>
        <w:pStyle w:val="ListParagraph"/>
        <w:tabs>
          <w:tab w:val="left" w:pos="4185"/>
        </w:tabs>
        <w:ind w:left="360"/>
        <w:jc w:val="center"/>
        <w:rPr>
          <w:ins w:id="38" w:author="Will" w:date="2013-10-06T17:49:00Z"/>
          <w:rFonts w:ascii="Times New Roman" w:hAnsi="Times New Roman" w:cs="Times New Roman"/>
          <w:sz w:val="32"/>
          <w:szCs w:val="32"/>
        </w:rPr>
      </w:pPr>
      <w:ins w:id="39" w:author="Will" w:date="2013-10-06T17:49:00Z">
        <w:r>
          <w:rPr>
            <w:rFonts w:ascii="Times New Roman" w:hAnsi="Times New Roman" w:cs="Times New Roman"/>
            <w:sz w:val="32"/>
            <w:szCs w:val="32"/>
          </w:rPr>
          <w:lastRenderedPageBreak/>
          <w:t>A. Team Timeline</w:t>
        </w:r>
      </w:ins>
    </w:p>
    <w:p w:rsidR="00F57DD9" w:rsidRDefault="00F57DD9" w:rsidP="0002515F">
      <w:pPr>
        <w:pStyle w:val="ListParagraph"/>
        <w:tabs>
          <w:tab w:val="left" w:pos="4185"/>
        </w:tabs>
        <w:ind w:left="360"/>
        <w:jc w:val="center"/>
        <w:rPr>
          <w:ins w:id="40" w:author="Will" w:date="2013-10-06T17:49:00Z"/>
          <w:rFonts w:ascii="Times New Roman" w:hAnsi="Times New Roman" w:cs="Times New Roman"/>
          <w:sz w:val="32"/>
          <w:szCs w:val="32"/>
        </w:rPr>
      </w:pPr>
    </w:p>
    <w:p w:rsidR="00F57DD9" w:rsidRDefault="00F57DD9" w:rsidP="0002515F">
      <w:pPr>
        <w:pStyle w:val="ListParagraph"/>
        <w:tabs>
          <w:tab w:val="left" w:pos="4185"/>
        </w:tabs>
        <w:ind w:left="360"/>
        <w:jc w:val="center"/>
        <w:rPr>
          <w:rFonts w:ascii="Times New Roman" w:hAnsi="Times New Roman" w:cs="Times New Roman"/>
          <w:sz w:val="32"/>
          <w:szCs w:val="32"/>
        </w:rPr>
      </w:pPr>
    </w:p>
    <w:tbl>
      <w:tblPr>
        <w:tblStyle w:val="TableGrid"/>
        <w:tblW w:w="0" w:type="auto"/>
        <w:tblLook w:val="04A0"/>
      </w:tblPr>
      <w:tblGrid>
        <w:gridCol w:w="4788"/>
        <w:gridCol w:w="4788"/>
      </w:tblGrid>
      <w:tr w:rsidR="00F57DD9" w:rsidTr="00FF5D11">
        <w:trPr>
          <w:ins w:id="41" w:author="Will" w:date="2013-10-06T17:49:00Z"/>
        </w:trPr>
        <w:tc>
          <w:tcPr>
            <w:tcW w:w="4788" w:type="dxa"/>
          </w:tcPr>
          <w:p w:rsidR="00F57DD9" w:rsidRPr="00474571" w:rsidRDefault="00F57DD9" w:rsidP="00FF5D11">
            <w:pPr>
              <w:rPr>
                <w:ins w:id="42" w:author="Will" w:date="2013-10-06T17:49:00Z"/>
                <w:b/>
              </w:rPr>
            </w:pPr>
            <w:ins w:id="43" w:author="Will" w:date="2013-10-06T17:49:00Z">
              <w:r w:rsidRPr="00474571">
                <w:rPr>
                  <w:b/>
                </w:rPr>
                <w:t>Date</w:t>
              </w:r>
            </w:ins>
          </w:p>
        </w:tc>
        <w:tc>
          <w:tcPr>
            <w:tcW w:w="4788" w:type="dxa"/>
          </w:tcPr>
          <w:p w:rsidR="00F57DD9" w:rsidRPr="00474571" w:rsidRDefault="00F57DD9" w:rsidP="00FF5D11">
            <w:pPr>
              <w:rPr>
                <w:ins w:id="44" w:author="Will" w:date="2013-10-06T17:49:00Z"/>
                <w:b/>
              </w:rPr>
            </w:pPr>
            <w:ins w:id="45" w:author="Will" w:date="2013-10-06T17:49:00Z">
              <w:r w:rsidRPr="00474571">
                <w:rPr>
                  <w:b/>
                </w:rPr>
                <w:t>Description</w:t>
              </w:r>
            </w:ins>
          </w:p>
        </w:tc>
      </w:tr>
      <w:tr w:rsidR="00F57DD9" w:rsidTr="00FF5D11">
        <w:trPr>
          <w:ins w:id="46" w:author="Will" w:date="2013-10-06T17:49:00Z"/>
        </w:trPr>
        <w:tc>
          <w:tcPr>
            <w:tcW w:w="4788" w:type="dxa"/>
          </w:tcPr>
          <w:p w:rsidR="00F57DD9" w:rsidRDefault="00F57DD9" w:rsidP="00FF5D11">
            <w:pPr>
              <w:rPr>
                <w:ins w:id="47" w:author="Will" w:date="2013-10-06T17:49:00Z"/>
              </w:rPr>
            </w:pPr>
            <w:ins w:id="48" w:author="Will" w:date="2013-10-06T17:49:00Z">
              <w:r>
                <w:t>Oct 7</w:t>
              </w:r>
              <w:r w:rsidRPr="00474571">
                <w:rPr>
                  <w:vertAlign w:val="superscript"/>
                </w:rPr>
                <w:t>th</w:t>
              </w:r>
              <w:r>
                <w:t xml:space="preserve"> 2013</w:t>
              </w:r>
            </w:ins>
          </w:p>
        </w:tc>
        <w:tc>
          <w:tcPr>
            <w:tcW w:w="4788" w:type="dxa"/>
          </w:tcPr>
          <w:p w:rsidR="00F57DD9" w:rsidRDefault="00F57DD9" w:rsidP="00FF5D11">
            <w:pPr>
              <w:rPr>
                <w:ins w:id="49" w:author="Will" w:date="2013-10-06T17:49:00Z"/>
              </w:rPr>
            </w:pPr>
            <w:ins w:id="50" w:author="Will" w:date="2013-10-06T17:49:00Z">
              <w:r>
                <w:t>Presentation of preliminary findings</w:t>
              </w:r>
            </w:ins>
          </w:p>
        </w:tc>
      </w:tr>
      <w:tr w:rsidR="00F57DD9" w:rsidTr="00FF5D11">
        <w:trPr>
          <w:ins w:id="51" w:author="Will" w:date="2013-10-06T17:49:00Z"/>
        </w:trPr>
        <w:tc>
          <w:tcPr>
            <w:tcW w:w="4788" w:type="dxa"/>
          </w:tcPr>
          <w:p w:rsidR="00F57DD9" w:rsidRDefault="00F57DD9" w:rsidP="00FF5D11">
            <w:pPr>
              <w:rPr>
                <w:ins w:id="52" w:author="Will" w:date="2013-10-06T17:49:00Z"/>
              </w:rPr>
            </w:pPr>
            <w:ins w:id="53" w:author="Will" w:date="2013-10-06T17:49:00Z">
              <w:r>
                <w:t>Oct 14</w:t>
              </w:r>
              <w:r w:rsidRPr="00474571">
                <w:rPr>
                  <w:vertAlign w:val="superscript"/>
                </w:rPr>
                <w:t>th</w:t>
              </w:r>
              <w:r>
                <w:t xml:space="preserve"> 2013</w:t>
              </w:r>
            </w:ins>
          </w:p>
        </w:tc>
        <w:tc>
          <w:tcPr>
            <w:tcW w:w="4788" w:type="dxa"/>
          </w:tcPr>
          <w:p w:rsidR="00F57DD9" w:rsidRDefault="00F57DD9" w:rsidP="00FF5D11">
            <w:pPr>
              <w:rPr>
                <w:ins w:id="54" w:author="Will" w:date="2013-10-06T17:49:00Z"/>
              </w:rPr>
            </w:pPr>
            <w:ins w:id="55" w:author="Will" w:date="2013-10-06T17:49:00Z">
              <w:r>
                <w:t>Preliminary Report due</w:t>
              </w:r>
            </w:ins>
          </w:p>
        </w:tc>
      </w:tr>
      <w:tr w:rsidR="00F57DD9" w:rsidTr="00FF5D11">
        <w:trPr>
          <w:ins w:id="56" w:author="Will" w:date="2013-10-06T17:49:00Z"/>
        </w:trPr>
        <w:tc>
          <w:tcPr>
            <w:tcW w:w="4788" w:type="dxa"/>
          </w:tcPr>
          <w:p w:rsidR="00F57DD9" w:rsidRDefault="00F57DD9" w:rsidP="00FF5D11">
            <w:pPr>
              <w:rPr>
                <w:ins w:id="57" w:author="Will" w:date="2013-10-06T17:49:00Z"/>
              </w:rPr>
            </w:pPr>
            <w:ins w:id="58" w:author="Will" w:date="2013-10-06T17:49:00Z">
              <w:r>
                <w:t>Oct 21</w:t>
              </w:r>
              <w:r w:rsidRPr="00474571">
                <w:rPr>
                  <w:vertAlign w:val="superscript"/>
                </w:rPr>
                <w:t>st</w:t>
              </w:r>
              <w:r>
                <w:t xml:space="preserve"> 2013</w:t>
              </w:r>
            </w:ins>
          </w:p>
        </w:tc>
        <w:tc>
          <w:tcPr>
            <w:tcW w:w="4788" w:type="dxa"/>
          </w:tcPr>
          <w:p w:rsidR="00F57DD9" w:rsidRDefault="00F57DD9" w:rsidP="00FF5D11">
            <w:pPr>
              <w:rPr>
                <w:ins w:id="59" w:author="Will" w:date="2013-10-06T17:49:00Z"/>
              </w:rPr>
            </w:pPr>
            <w:ins w:id="60" w:author="Will" w:date="2013-10-06T17:49:00Z">
              <w:r>
                <w:t>Status Presentation</w:t>
              </w:r>
            </w:ins>
          </w:p>
        </w:tc>
      </w:tr>
      <w:tr w:rsidR="00F57DD9" w:rsidTr="00FF5D11">
        <w:trPr>
          <w:ins w:id="61" w:author="Will" w:date="2013-10-06T17:49:00Z"/>
        </w:trPr>
        <w:tc>
          <w:tcPr>
            <w:tcW w:w="4788" w:type="dxa"/>
          </w:tcPr>
          <w:p w:rsidR="00F57DD9" w:rsidRDefault="00F57DD9" w:rsidP="00FF5D11">
            <w:pPr>
              <w:rPr>
                <w:ins w:id="62" w:author="Will" w:date="2013-10-06T17:49:00Z"/>
              </w:rPr>
            </w:pPr>
            <w:ins w:id="63" w:author="Will" w:date="2013-10-06T17:49:00Z">
              <w:r>
                <w:t>Nov 11</w:t>
              </w:r>
              <w:r w:rsidRPr="00474571">
                <w:rPr>
                  <w:vertAlign w:val="superscript"/>
                </w:rPr>
                <w:t>th</w:t>
              </w:r>
              <w:r>
                <w:t xml:space="preserve"> 2013</w:t>
              </w:r>
            </w:ins>
          </w:p>
        </w:tc>
        <w:tc>
          <w:tcPr>
            <w:tcW w:w="4788" w:type="dxa"/>
          </w:tcPr>
          <w:p w:rsidR="00F57DD9" w:rsidRDefault="00F57DD9" w:rsidP="00FF5D11">
            <w:pPr>
              <w:rPr>
                <w:ins w:id="64" w:author="Will" w:date="2013-10-06T17:49:00Z"/>
              </w:rPr>
            </w:pPr>
            <w:ins w:id="65" w:author="Will" w:date="2013-10-06T17:49:00Z">
              <w:r>
                <w:t>Report of findings</w:t>
              </w:r>
            </w:ins>
          </w:p>
        </w:tc>
      </w:tr>
      <w:tr w:rsidR="00F57DD9" w:rsidTr="00FF5D11">
        <w:trPr>
          <w:ins w:id="66" w:author="Will" w:date="2013-10-06T17:49:00Z"/>
        </w:trPr>
        <w:tc>
          <w:tcPr>
            <w:tcW w:w="4788" w:type="dxa"/>
          </w:tcPr>
          <w:p w:rsidR="00F57DD9" w:rsidRDefault="00F57DD9" w:rsidP="00FF5D11">
            <w:pPr>
              <w:rPr>
                <w:ins w:id="67" w:author="Will" w:date="2013-10-06T17:49:00Z"/>
              </w:rPr>
            </w:pPr>
            <w:ins w:id="68" w:author="Will" w:date="2013-10-06T17:49:00Z">
              <w:r>
                <w:t>Nov 18</w:t>
              </w:r>
              <w:r w:rsidRPr="00474571">
                <w:rPr>
                  <w:vertAlign w:val="superscript"/>
                </w:rPr>
                <w:t>th</w:t>
              </w:r>
              <w:r>
                <w:t xml:space="preserve"> 2013</w:t>
              </w:r>
            </w:ins>
          </w:p>
        </w:tc>
        <w:tc>
          <w:tcPr>
            <w:tcW w:w="4788" w:type="dxa"/>
          </w:tcPr>
          <w:p w:rsidR="00F57DD9" w:rsidRDefault="00F57DD9" w:rsidP="00FF5D11">
            <w:pPr>
              <w:rPr>
                <w:ins w:id="69" w:author="Will" w:date="2013-10-06T17:49:00Z"/>
              </w:rPr>
            </w:pPr>
            <w:ins w:id="70" w:author="Will" w:date="2013-10-06T17:49:00Z">
              <w:r>
                <w:t>Presentation of findings</w:t>
              </w:r>
            </w:ins>
          </w:p>
        </w:tc>
      </w:tr>
    </w:tbl>
    <w:p w:rsidR="00F57DD9" w:rsidRDefault="00F57DD9" w:rsidP="00F57DD9">
      <w:pPr>
        <w:rPr>
          <w:ins w:id="71" w:author="Will" w:date="2013-10-06T17:49:00Z"/>
        </w:rPr>
      </w:pPr>
    </w:p>
    <w:p w:rsidR="00F57DD9" w:rsidRDefault="00F57DD9" w:rsidP="00F57DD9">
      <w:pPr>
        <w:rPr>
          <w:ins w:id="72" w:author="Will" w:date="2013-10-06T17:49:00Z"/>
        </w:rPr>
      </w:pPr>
      <w:ins w:id="73" w:author="Will" w:date="2013-10-06T17:49:00Z">
        <w:r>
          <w:t>**The team meets every Sunday at 2pm for 2 hours to organize ideas and deliverables to plan for following classes</w:t>
        </w:r>
        <w:bookmarkStart w:id="74" w:name="_GoBack"/>
        <w:bookmarkEnd w:id="74"/>
      </w:ins>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900F00" w:rsidRDefault="00900F00" w:rsidP="0002515F">
      <w:pPr>
        <w:pStyle w:val="ListParagraph"/>
        <w:tabs>
          <w:tab w:val="left" w:pos="4185"/>
        </w:tabs>
        <w:ind w:left="360"/>
        <w:jc w:val="center"/>
        <w:rPr>
          <w:rFonts w:ascii="Times New Roman" w:hAnsi="Times New Roman" w:cs="Times New Roman"/>
          <w:sz w:val="32"/>
          <w:szCs w:val="32"/>
        </w:rPr>
      </w:pPr>
    </w:p>
    <w:p w:rsidR="00F57DD9" w:rsidRDefault="00F57DD9" w:rsidP="0002515F">
      <w:pPr>
        <w:pStyle w:val="ListParagraph"/>
        <w:tabs>
          <w:tab w:val="left" w:pos="4185"/>
        </w:tabs>
        <w:ind w:left="360"/>
        <w:jc w:val="center"/>
        <w:rPr>
          <w:ins w:id="75"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76"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77"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78"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79"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0"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1"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2"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3"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4"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5"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6"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7"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8"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89"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90" w:author="Will" w:date="2013-10-06T17:50:00Z"/>
          <w:rFonts w:ascii="Times New Roman" w:hAnsi="Times New Roman" w:cs="Times New Roman"/>
          <w:sz w:val="32"/>
          <w:szCs w:val="32"/>
        </w:rPr>
      </w:pPr>
      <w:ins w:id="91" w:author="Will" w:date="2013-10-06T17:49:00Z">
        <w:r>
          <w:rPr>
            <w:rFonts w:ascii="Times New Roman" w:hAnsi="Times New Roman" w:cs="Times New Roman"/>
            <w:sz w:val="32"/>
            <w:szCs w:val="32"/>
          </w:rPr>
          <w:lastRenderedPageBreak/>
          <w:t>B. Team Contract</w:t>
        </w:r>
      </w:ins>
    </w:p>
    <w:p w:rsidR="00F57DD9" w:rsidRDefault="00F57DD9" w:rsidP="0002515F">
      <w:pPr>
        <w:pStyle w:val="ListParagraph"/>
        <w:tabs>
          <w:tab w:val="left" w:pos="4185"/>
        </w:tabs>
        <w:ind w:left="360"/>
        <w:jc w:val="center"/>
        <w:rPr>
          <w:ins w:id="92" w:author="Will" w:date="2013-10-06T17:50:00Z"/>
          <w:rFonts w:ascii="Times New Roman" w:hAnsi="Times New Roman" w:cs="Times New Roman"/>
          <w:sz w:val="32"/>
          <w:szCs w:val="32"/>
        </w:rPr>
      </w:pPr>
    </w:p>
    <w:p w:rsidR="00F57DD9" w:rsidRDefault="00F57DD9" w:rsidP="0002515F">
      <w:pPr>
        <w:pStyle w:val="ListParagraph"/>
        <w:tabs>
          <w:tab w:val="left" w:pos="4185"/>
        </w:tabs>
        <w:ind w:left="360"/>
        <w:jc w:val="center"/>
        <w:rPr>
          <w:ins w:id="93" w:author="Will" w:date="2013-10-06T17:49:00Z"/>
          <w:rFonts w:ascii="Times New Roman" w:hAnsi="Times New Roman" w:cs="Times New Roman"/>
          <w:sz w:val="32"/>
          <w:szCs w:val="32"/>
        </w:rPr>
      </w:pPr>
    </w:p>
    <w:p w:rsidR="00F57DD9" w:rsidRDefault="00F57DD9" w:rsidP="00F57DD9">
      <w:pPr>
        <w:pStyle w:val="ListParagraph"/>
        <w:numPr>
          <w:ilvl w:val="0"/>
          <w:numId w:val="9"/>
        </w:numPr>
        <w:rPr>
          <w:ins w:id="94" w:author="Will" w:date="2013-10-06T17:49:00Z"/>
          <w:rFonts w:ascii="Times New Roman" w:hAnsi="Times New Roman" w:cs="Times New Roman"/>
          <w:sz w:val="24"/>
          <w:szCs w:val="24"/>
        </w:rPr>
      </w:pPr>
      <w:ins w:id="95" w:author="Will" w:date="2013-10-06T17:49:00Z">
        <w:r>
          <w:rPr>
            <w:rFonts w:ascii="Times New Roman" w:hAnsi="Times New Roman" w:cs="Times New Roman"/>
            <w:sz w:val="24"/>
            <w:szCs w:val="24"/>
          </w:rPr>
          <w:t>Roles and Associated Responsibilities</w:t>
        </w:r>
      </w:ins>
    </w:p>
    <w:p w:rsidR="00F57DD9" w:rsidRDefault="00F57DD9" w:rsidP="00F57DD9">
      <w:pPr>
        <w:pStyle w:val="ListParagraph"/>
        <w:numPr>
          <w:ilvl w:val="1"/>
          <w:numId w:val="9"/>
        </w:numPr>
        <w:rPr>
          <w:ins w:id="96" w:author="Will" w:date="2013-10-06T17:49:00Z"/>
          <w:rFonts w:ascii="Times New Roman" w:hAnsi="Times New Roman" w:cs="Times New Roman"/>
          <w:sz w:val="24"/>
          <w:szCs w:val="24"/>
        </w:rPr>
      </w:pPr>
      <w:ins w:id="97" w:author="Will" w:date="2013-10-06T17:49:00Z">
        <w:r>
          <w:rPr>
            <w:rFonts w:ascii="Times New Roman" w:hAnsi="Times New Roman" w:cs="Times New Roman"/>
            <w:sz w:val="24"/>
            <w:szCs w:val="24"/>
          </w:rPr>
          <w:t>Team Leader</w:t>
        </w:r>
      </w:ins>
    </w:p>
    <w:p w:rsidR="00F57DD9" w:rsidRDefault="00F57DD9" w:rsidP="00F57DD9">
      <w:pPr>
        <w:pStyle w:val="ListParagraph"/>
        <w:ind w:left="792"/>
        <w:rPr>
          <w:ins w:id="98" w:author="Will" w:date="2013-10-06T17:49:00Z"/>
          <w:rFonts w:ascii="Times New Roman" w:hAnsi="Times New Roman" w:cs="Times New Roman"/>
          <w:sz w:val="24"/>
          <w:szCs w:val="24"/>
        </w:rPr>
      </w:pPr>
      <w:ins w:id="99" w:author="Will" w:date="2013-10-06T17:49:00Z">
        <w:r>
          <w:rPr>
            <w:rFonts w:ascii="Times New Roman" w:hAnsi="Times New Roman" w:cs="Times New Roman"/>
            <w:sz w:val="24"/>
            <w:szCs w:val="24"/>
          </w:rPr>
          <w:t>Group Member: Will Rose</w:t>
        </w:r>
      </w:ins>
    </w:p>
    <w:p w:rsidR="00F57DD9" w:rsidRDefault="00F57DD9" w:rsidP="00F57DD9">
      <w:pPr>
        <w:pStyle w:val="ListParagraph"/>
        <w:ind w:left="792"/>
        <w:rPr>
          <w:ins w:id="100" w:author="Will" w:date="2013-10-06T17:49:00Z"/>
          <w:rFonts w:ascii="Times New Roman" w:hAnsi="Times New Roman" w:cs="Times New Roman"/>
          <w:sz w:val="24"/>
          <w:szCs w:val="24"/>
        </w:rPr>
      </w:pPr>
      <w:ins w:id="101" w:author="Will" w:date="2013-10-06T17:49:00Z">
        <w:r>
          <w:rPr>
            <w:rFonts w:ascii="Times New Roman" w:hAnsi="Times New Roman" w:cs="Times New Roman"/>
            <w:sz w:val="24"/>
            <w:szCs w:val="24"/>
          </w:rPr>
          <w:t>Responsibilities:</w:t>
        </w:r>
      </w:ins>
    </w:p>
    <w:p w:rsidR="00F57DD9" w:rsidRDefault="00F57DD9" w:rsidP="00F57DD9">
      <w:pPr>
        <w:pStyle w:val="ListParagraph"/>
        <w:numPr>
          <w:ilvl w:val="0"/>
          <w:numId w:val="10"/>
        </w:numPr>
        <w:rPr>
          <w:ins w:id="102" w:author="Will" w:date="2013-10-06T17:49:00Z"/>
          <w:rFonts w:ascii="Times New Roman" w:hAnsi="Times New Roman" w:cs="Times New Roman"/>
          <w:sz w:val="24"/>
          <w:szCs w:val="24"/>
        </w:rPr>
      </w:pPr>
      <w:ins w:id="103" w:author="Will" w:date="2013-10-06T17:49:00Z">
        <w:r>
          <w:rPr>
            <w:rFonts w:ascii="Times New Roman" w:hAnsi="Times New Roman" w:cs="Times New Roman"/>
            <w:sz w:val="24"/>
            <w:szCs w:val="24"/>
          </w:rPr>
          <w:t>Assignment Aggregation.</w:t>
        </w:r>
      </w:ins>
    </w:p>
    <w:p w:rsidR="00F57DD9" w:rsidRDefault="00F57DD9" w:rsidP="00F57DD9">
      <w:pPr>
        <w:pStyle w:val="ListParagraph"/>
        <w:numPr>
          <w:ilvl w:val="0"/>
          <w:numId w:val="10"/>
        </w:numPr>
        <w:rPr>
          <w:ins w:id="104" w:author="Will" w:date="2013-10-06T17:49:00Z"/>
          <w:rFonts w:ascii="Times New Roman" w:hAnsi="Times New Roman" w:cs="Times New Roman"/>
          <w:sz w:val="24"/>
          <w:szCs w:val="24"/>
        </w:rPr>
      </w:pPr>
      <w:ins w:id="105" w:author="Will" w:date="2013-10-06T17:49:00Z">
        <w:r>
          <w:rPr>
            <w:rFonts w:ascii="Times New Roman" w:hAnsi="Times New Roman" w:cs="Times New Roman"/>
            <w:sz w:val="24"/>
            <w:szCs w:val="24"/>
          </w:rPr>
          <w:t>Quality Control</w:t>
        </w:r>
      </w:ins>
    </w:p>
    <w:p w:rsidR="00F57DD9" w:rsidRDefault="00F57DD9" w:rsidP="00F57DD9">
      <w:pPr>
        <w:pStyle w:val="ListParagraph"/>
        <w:numPr>
          <w:ilvl w:val="0"/>
          <w:numId w:val="10"/>
        </w:numPr>
        <w:rPr>
          <w:ins w:id="106" w:author="Will" w:date="2013-10-06T17:49:00Z"/>
          <w:rFonts w:ascii="Times New Roman" w:hAnsi="Times New Roman" w:cs="Times New Roman"/>
          <w:sz w:val="24"/>
          <w:szCs w:val="24"/>
        </w:rPr>
      </w:pPr>
      <w:ins w:id="107" w:author="Will" w:date="2013-10-06T17:49:00Z">
        <w:r>
          <w:rPr>
            <w:rFonts w:ascii="Times New Roman" w:hAnsi="Times New Roman" w:cs="Times New Roman"/>
            <w:sz w:val="24"/>
            <w:szCs w:val="24"/>
          </w:rPr>
          <w:t>Arbitration</w:t>
        </w:r>
      </w:ins>
    </w:p>
    <w:p w:rsidR="00F57DD9" w:rsidRDefault="00F57DD9" w:rsidP="00F57DD9">
      <w:pPr>
        <w:pStyle w:val="ListParagraph"/>
        <w:numPr>
          <w:ilvl w:val="0"/>
          <w:numId w:val="10"/>
        </w:numPr>
        <w:rPr>
          <w:ins w:id="108" w:author="Will" w:date="2013-10-06T17:49:00Z"/>
          <w:rFonts w:ascii="Times New Roman" w:hAnsi="Times New Roman" w:cs="Times New Roman"/>
          <w:sz w:val="24"/>
          <w:szCs w:val="24"/>
        </w:rPr>
      </w:pPr>
      <w:ins w:id="109" w:author="Will" w:date="2013-10-06T17:49:00Z">
        <w:r>
          <w:rPr>
            <w:rFonts w:ascii="Times New Roman" w:hAnsi="Times New Roman" w:cs="Times New Roman"/>
            <w:sz w:val="24"/>
            <w:szCs w:val="24"/>
          </w:rPr>
          <w:t>Schedule Group Meetings</w:t>
        </w:r>
      </w:ins>
    </w:p>
    <w:p w:rsidR="00F57DD9" w:rsidRDefault="00F57DD9" w:rsidP="00F57DD9">
      <w:pPr>
        <w:pStyle w:val="ListParagraph"/>
        <w:numPr>
          <w:ilvl w:val="1"/>
          <w:numId w:val="9"/>
        </w:numPr>
        <w:rPr>
          <w:ins w:id="110" w:author="Will" w:date="2013-10-06T17:49:00Z"/>
          <w:rFonts w:ascii="Times New Roman" w:hAnsi="Times New Roman" w:cs="Times New Roman"/>
          <w:sz w:val="24"/>
          <w:szCs w:val="24"/>
        </w:rPr>
      </w:pPr>
      <w:ins w:id="111" w:author="Will" w:date="2013-10-06T17:49:00Z">
        <w:r>
          <w:rPr>
            <w:rFonts w:ascii="Times New Roman" w:hAnsi="Times New Roman" w:cs="Times New Roman"/>
            <w:sz w:val="24"/>
            <w:szCs w:val="24"/>
          </w:rPr>
          <w:t xml:space="preserve">Team </w:t>
        </w:r>
        <w:proofErr w:type="spellStart"/>
        <w:r>
          <w:rPr>
            <w:rFonts w:ascii="Times New Roman" w:hAnsi="Times New Roman" w:cs="Times New Roman"/>
            <w:sz w:val="24"/>
            <w:szCs w:val="24"/>
          </w:rPr>
          <w:t>Liason</w:t>
        </w:r>
        <w:proofErr w:type="spellEnd"/>
      </w:ins>
    </w:p>
    <w:p w:rsidR="00F57DD9" w:rsidRDefault="00F57DD9" w:rsidP="00F57DD9">
      <w:pPr>
        <w:pStyle w:val="ListParagraph"/>
        <w:ind w:left="792"/>
        <w:rPr>
          <w:ins w:id="112" w:author="Will" w:date="2013-10-06T17:49:00Z"/>
          <w:rFonts w:ascii="Times New Roman" w:hAnsi="Times New Roman" w:cs="Times New Roman"/>
          <w:sz w:val="24"/>
          <w:szCs w:val="24"/>
        </w:rPr>
      </w:pPr>
      <w:ins w:id="113" w:author="Will" w:date="2013-10-06T17:49:00Z">
        <w:r>
          <w:rPr>
            <w:rFonts w:ascii="Times New Roman" w:hAnsi="Times New Roman" w:cs="Times New Roman"/>
            <w:sz w:val="24"/>
            <w:szCs w:val="24"/>
          </w:rPr>
          <w:t>Group Member: Douglas Raymond</w:t>
        </w:r>
      </w:ins>
    </w:p>
    <w:p w:rsidR="00F57DD9" w:rsidRDefault="00F57DD9" w:rsidP="00F57DD9">
      <w:pPr>
        <w:pStyle w:val="ListParagraph"/>
        <w:ind w:left="792"/>
        <w:rPr>
          <w:ins w:id="114" w:author="Will" w:date="2013-10-06T17:49:00Z"/>
          <w:rFonts w:ascii="Times New Roman" w:hAnsi="Times New Roman" w:cs="Times New Roman"/>
          <w:sz w:val="24"/>
          <w:szCs w:val="24"/>
        </w:rPr>
      </w:pPr>
      <w:ins w:id="115" w:author="Will" w:date="2013-10-06T17:49:00Z">
        <w:r>
          <w:rPr>
            <w:rFonts w:ascii="Times New Roman" w:hAnsi="Times New Roman" w:cs="Times New Roman"/>
            <w:sz w:val="24"/>
            <w:szCs w:val="24"/>
          </w:rPr>
          <w:t>Responsibilities:</w:t>
        </w:r>
      </w:ins>
    </w:p>
    <w:p w:rsidR="00F57DD9" w:rsidRDefault="00F57DD9" w:rsidP="00F57DD9">
      <w:pPr>
        <w:pStyle w:val="ListParagraph"/>
        <w:numPr>
          <w:ilvl w:val="0"/>
          <w:numId w:val="11"/>
        </w:numPr>
        <w:rPr>
          <w:ins w:id="116" w:author="Will" w:date="2013-10-06T17:49:00Z"/>
          <w:rFonts w:ascii="Times New Roman" w:hAnsi="Times New Roman" w:cs="Times New Roman"/>
          <w:sz w:val="24"/>
          <w:szCs w:val="24"/>
        </w:rPr>
      </w:pPr>
      <w:ins w:id="117" w:author="Will" w:date="2013-10-06T17:49:00Z">
        <w:r>
          <w:rPr>
            <w:rFonts w:ascii="Times New Roman" w:hAnsi="Times New Roman" w:cs="Times New Roman"/>
            <w:sz w:val="24"/>
            <w:szCs w:val="24"/>
          </w:rPr>
          <w:t>Inter-group communication</w:t>
        </w:r>
      </w:ins>
    </w:p>
    <w:p w:rsidR="00F57DD9" w:rsidRDefault="00F57DD9" w:rsidP="00F57DD9">
      <w:pPr>
        <w:pStyle w:val="ListParagraph"/>
        <w:numPr>
          <w:ilvl w:val="0"/>
          <w:numId w:val="11"/>
        </w:numPr>
        <w:rPr>
          <w:ins w:id="118" w:author="Will" w:date="2013-10-06T17:49:00Z"/>
          <w:rFonts w:ascii="Times New Roman" w:hAnsi="Times New Roman" w:cs="Times New Roman"/>
          <w:sz w:val="24"/>
          <w:szCs w:val="24"/>
        </w:rPr>
      </w:pPr>
      <w:ins w:id="119" w:author="Will" w:date="2013-10-06T17:49:00Z">
        <w:r>
          <w:rPr>
            <w:rFonts w:ascii="Times New Roman" w:hAnsi="Times New Roman" w:cs="Times New Roman"/>
            <w:sz w:val="24"/>
            <w:szCs w:val="24"/>
          </w:rPr>
          <w:t>Facilitate inter-group meetings to coordinate related research.</w:t>
        </w:r>
      </w:ins>
    </w:p>
    <w:p w:rsidR="00F57DD9" w:rsidRDefault="00F57DD9" w:rsidP="00F57DD9">
      <w:pPr>
        <w:pStyle w:val="ListParagraph"/>
        <w:numPr>
          <w:ilvl w:val="1"/>
          <w:numId w:val="9"/>
        </w:numPr>
        <w:rPr>
          <w:ins w:id="120" w:author="Will" w:date="2013-10-06T17:49:00Z"/>
          <w:rFonts w:ascii="Times New Roman" w:hAnsi="Times New Roman" w:cs="Times New Roman"/>
          <w:sz w:val="24"/>
          <w:szCs w:val="24"/>
        </w:rPr>
      </w:pPr>
      <w:ins w:id="121" w:author="Will" w:date="2013-10-06T17:49:00Z">
        <w:r>
          <w:rPr>
            <w:rFonts w:ascii="Times New Roman" w:hAnsi="Times New Roman" w:cs="Times New Roman"/>
            <w:sz w:val="24"/>
            <w:szCs w:val="24"/>
          </w:rPr>
          <w:t>Team Minuteman</w:t>
        </w:r>
      </w:ins>
    </w:p>
    <w:p w:rsidR="00F57DD9" w:rsidRDefault="00F57DD9" w:rsidP="00F57DD9">
      <w:pPr>
        <w:pStyle w:val="ListParagraph"/>
        <w:ind w:left="792"/>
        <w:rPr>
          <w:ins w:id="122" w:author="Will" w:date="2013-10-06T17:49:00Z"/>
          <w:rFonts w:ascii="Times New Roman" w:hAnsi="Times New Roman" w:cs="Times New Roman"/>
          <w:sz w:val="24"/>
          <w:szCs w:val="24"/>
        </w:rPr>
      </w:pPr>
      <w:ins w:id="123" w:author="Will" w:date="2013-10-06T17:49:00Z">
        <w:r>
          <w:rPr>
            <w:rFonts w:ascii="Times New Roman" w:hAnsi="Times New Roman" w:cs="Times New Roman"/>
            <w:sz w:val="24"/>
            <w:szCs w:val="24"/>
          </w:rPr>
          <w:t xml:space="preserve">Group Member: Nick </w:t>
        </w:r>
        <w:proofErr w:type="spellStart"/>
        <w:r>
          <w:rPr>
            <w:rFonts w:ascii="Times New Roman" w:hAnsi="Times New Roman" w:cs="Times New Roman"/>
            <w:sz w:val="24"/>
            <w:szCs w:val="24"/>
          </w:rPr>
          <w:t>Kamarianakis</w:t>
        </w:r>
        <w:proofErr w:type="spellEnd"/>
      </w:ins>
    </w:p>
    <w:p w:rsidR="00F57DD9" w:rsidRDefault="00F57DD9" w:rsidP="00F57DD9">
      <w:pPr>
        <w:pStyle w:val="ListParagraph"/>
        <w:ind w:left="792"/>
        <w:rPr>
          <w:ins w:id="124" w:author="Will" w:date="2013-10-06T17:49:00Z"/>
          <w:rFonts w:ascii="Times New Roman" w:hAnsi="Times New Roman" w:cs="Times New Roman"/>
          <w:sz w:val="24"/>
          <w:szCs w:val="24"/>
        </w:rPr>
      </w:pPr>
      <w:ins w:id="125" w:author="Will" w:date="2013-10-06T17:49:00Z">
        <w:r>
          <w:rPr>
            <w:rFonts w:ascii="Times New Roman" w:hAnsi="Times New Roman" w:cs="Times New Roman"/>
            <w:sz w:val="24"/>
            <w:szCs w:val="24"/>
          </w:rPr>
          <w:t>Responsibilities:</w:t>
        </w:r>
      </w:ins>
    </w:p>
    <w:p w:rsidR="00F57DD9" w:rsidRDefault="00F57DD9" w:rsidP="00F57DD9">
      <w:pPr>
        <w:pStyle w:val="ListParagraph"/>
        <w:numPr>
          <w:ilvl w:val="0"/>
          <w:numId w:val="12"/>
        </w:numPr>
        <w:rPr>
          <w:ins w:id="126" w:author="Will" w:date="2013-10-06T17:49:00Z"/>
          <w:rFonts w:ascii="Times New Roman" w:hAnsi="Times New Roman" w:cs="Times New Roman"/>
          <w:sz w:val="24"/>
          <w:szCs w:val="24"/>
        </w:rPr>
      </w:pPr>
      <w:ins w:id="127" w:author="Will" w:date="2013-10-06T17:49:00Z">
        <w:r>
          <w:rPr>
            <w:rFonts w:ascii="Times New Roman" w:hAnsi="Times New Roman" w:cs="Times New Roman"/>
            <w:sz w:val="24"/>
            <w:szCs w:val="24"/>
          </w:rPr>
          <w:t>Record Keeping.</w:t>
        </w:r>
      </w:ins>
    </w:p>
    <w:p w:rsidR="00F57DD9" w:rsidRDefault="00F57DD9" w:rsidP="00F57DD9">
      <w:pPr>
        <w:pStyle w:val="ListParagraph"/>
        <w:numPr>
          <w:ilvl w:val="0"/>
          <w:numId w:val="12"/>
        </w:numPr>
        <w:rPr>
          <w:ins w:id="128" w:author="Will" w:date="2013-10-06T17:49:00Z"/>
          <w:rFonts w:ascii="Times New Roman" w:hAnsi="Times New Roman" w:cs="Times New Roman"/>
          <w:sz w:val="24"/>
          <w:szCs w:val="24"/>
        </w:rPr>
      </w:pPr>
      <w:ins w:id="129" w:author="Will" w:date="2013-10-06T17:49:00Z">
        <w:r>
          <w:rPr>
            <w:rFonts w:ascii="Times New Roman" w:hAnsi="Times New Roman" w:cs="Times New Roman"/>
            <w:sz w:val="24"/>
            <w:szCs w:val="24"/>
          </w:rPr>
          <w:t>Record discussions and meetings</w:t>
        </w:r>
      </w:ins>
    </w:p>
    <w:p w:rsidR="00F57DD9" w:rsidRDefault="00F57DD9" w:rsidP="00F57DD9">
      <w:pPr>
        <w:pStyle w:val="ListParagraph"/>
        <w:ind w:left="1512"/>
        <w:rPr>
          <w:ins w:id="130" w:author="Will" w:date="2013-10-06T17:49:00Z"/>
          <w:rFonts w:ascii="Times New Roman" w:hAnsi="Times New Roman" w:cs="Times New Roman"/>
          <w:sz w:val="24"/>
          <w:szCs w:val="24"/>
        </w:rPr>
      </w:pPr>
    </w:p>
    <w:p w:rsidR="00F57DD9" w:rsidRDefault="00F57DD9" w:rsidP="00F57DD9">
      <w:pPr>
        <w:pStyle w:val="ListParagraph"/>
        <w:numPr>
          <w:ilvl w:val="0"/>
          <w:numId w:val="9"/>
        </w:numPr>
        <w:rPr>
          <w:ins w:id="131" w:author="Will" w:date="2013-10-06T17:49:00Z"/>
          <w:rFonts w:ascii="Times New Roman" w:hAnsi="Times New Roman" w:cs="Times New Roman"/>
          <w:sz w:val="24"/>
          <w:szCs w:val="24"/>
        </w:rPr>
      </w:pPr>
      <w:ins w:id="132" w:author="Will" w:date="2013-10-06T17:49:00Z">
        <w:r>
          <w:rPr>
            <w:rFonts w:ascii="Times New Roman" w:hAnsi="Times New Roman" w:cs="Times New Roman"/>
            <w:sz w:val="24"/>
            <w:szCs w:val="24"/>
          </w:rPr>
          <w:t>Participation</w:t>
        </w:r>
      </w:ins>
    </w:p>
    <w:p w:rsidR="00F57DD9" w:rsidRDefault="00F57DD9" w:rsidP="00F57DD9">
      <w:pPr>
        <w:pStyle w:val="ListParagraph"/>
        <w:numPr>
          <w:ilvl w:val="1"/>
          <w:numId w:val="9"/>
        </w:numPr>
        <w:rPr>
          <w:ins w:id="133" w:author="Will" w:date="2013-10-06T17:49:00Z"/>
          <w:rFonts w:ascii="Times New Roman" w:hAnsi="Times New Roman" w:cs="Times New Roman"/>
          <w:sz w:val="24"/>
          <w:szCs w:val="24"/>
        </w:rPr>
      </w:pPr>
      <w:ins w:id="134" w:author="Will" w:date="2013-10-06T17:49:00Z">
        <w:r>
          <w:rPr>
            <w:rFonts w:ascii="Times New Roman" w:hAnsi="Times New Roman" w:cs="Times New Roman"/>
            <w:sz w:val="24"/>
            <w:szCs w:val="24"/>
          </w:rPr>
          <w:t>All tem members will participate equally for team projects (assignments where there are team marks) and presentations</w:t>
        </w:r>
      </w:ins>
    </w:p>
    <w:p w:rsidR="00F57DD9" w:rsidRDefault="00F57DD9" w:rsidP="00F57DD9">
      <w:pPr>
        <w:pStyle w:val="ListParagraph"/>
        <w:numPr>
          <w:ilvl w:val="1"/>
          <w:numId w:val="9"/>
        </w:numPr>
        <w:rPr>
          <w:ins w:id="135" w:author="Will" w:date="2013-10-06T17:49:00Z"/>
          <w:rFonts w:ascii="Times New Roman" w:hAnsi="Times New Roman" w:cs="Times New Roman"/>
          <w:sz w:val="24"/>
          <w:szCs w:val="24"/>
        </w:rPr>
      </w:pPr>
      <w:ins w:id="136" w:author="Will" w:date="2013-10-06T17:49:00Z">
        <w:r>
          <w:rPr>
            <w:rFonts w:ascii="Times New Roman" w:hAnsi="Times New Roman" w:cs="Times New Roman"/>
            <w:sz w:val="24"/>
            <w:szCs w:val="24"/>
          </w:rPr>
          <w:t>There will be no substitution of work or responsibilities that relate to the fulfillment of assignments</w:t>
        </w:r>
      </w:ins>
    </w:p>
    <w:p w:rsidR="00F57DD9" w:rsidRDefault="00F57DD9" w:rsidP="00F57DD9">
      <w:pPr>
        <w:pStyle w:val="ListParagraph"/>
        <w:numPr>
          <w:ilvl w:val="1"/>
          <w:numId w:val="9"/>
        </w:numPr>
        <w:rPr>
          <w:ins w:id="137" w:author="Will" w:date="2013-10-06T17:49:00Z"/>
          <w:rFonts w:ascii="Times New Roman" w:hAnsi="Times New Roman" w:cs="Times New Roman"/>
          <w:sz w:val="24"/>
          <w:szCs w:val="24"/>
        </w:rPr>
      </w:pPr>
      <w:ins w:id="138" w:author="Will" w:date="2013-10-06T17:49:00Z">
        <w:r>
          <w:rPr>
            <w:rFonts w:ascii="Times New Roman" w:hAnsi="Times New Roman" w:cs="Times New Roman"/>
            <w:sz w:val="24"/>
            <w:szCs w:val="24"/>
          </w:rPr>
          <w:t>Where there is a conflict or uneven distribution of work, Team Leader will allocate and arbitrate as necessary.</w:t>
        </w:r>
      </w:ins>
    </w:p>
    <w:p w:rsidR="00F57DD9" w:rsidRDefault="00F57DD9" w:rsidP="00F57DD9">
      <w:pPr>
        <w:pStyle w:val="ListParagraph"/>
        <w:numPr>
          <w:ilvl w:val="1"/>
          <w:numId w:val="9"/>
        </w:numPr>
        <w:rPr>
          <w:ins w:id="139" w:author="Will" w:date="2013-10-06T17:49:00Z"/>
          <w:rFonts w:ascii="Times New Roman" w:hAnsi="Times New Roman" w:cs="Times New Roman"/>
          <w:sz w:val="24"/>
          <w:szCs w:val="24"/>
        </w:rPr>
      </w:pPr>
      <w:ins w:id="140" w:author="Will" w:date="2013-10-06T17:49:00Z">
        <w:r>
          <w:rPr>
            <w:rFonts w:ascii="Times New Roman" w:hAnsi="Times New Roman" w:cs="Times New Roman"/>
            <w:sz w:val="24"/>
            <w:szCs w:val="24"/>
          </w:rPr>
          <w:t xml:space="preserve">Failure to participate, for any reason, or not participate to the standard of quality equally, see Section 4.1, will result in the guilty party receiving additional work in equal quantity of </w:t>
        </w:r>
        <w:proofErr w:type="spellStart"/>
        <w:r>
          <w:rPr>
            <w:rFonts w:ascii="Times New Roman" w:hAnsi="Times New Roman" w:cs="Times New Roman"/>
            <w:sz w:val="24"/>
            <w:szCs w:val="24"/>
          </w:rPr>
          <w:t>unparticipated</w:t>
        </w:r>
        <w:proofErr w:type="spellEnd"/>
        <w:r>
          <w:rPr>
            <w:rFonts w:ascii="Times New Roman" w:hAnsi="Times New Roman" w:cs="Times New Roman"/>
            <w:sz w:val="24"/>
            <w:szCs w:val="24"/>
          </w:rPr>
          <w:t xml:space="preserve"> amount or removal from the group if guilty party is deemed detrimental and hazardous to group quality.</w:t>
        </w:r>
      </w:ins>
    </w:p>
    <w:p w:rsidR="00F57DD9" w:rsidRDefault="00F57DD9" w:rsidP="00F57DD9">
      <w:pPr>
        <w:pStyle w:val="ListParagraph"/>
        <w:numPr>
          <w:ilvl w:val="1"/>
          <w:numId w:val="9"/>
        </w:numPr>
        <w:rPr>
          <w:ins w:id="141" w:author="Will" w:date="2013-10-06T17:49:00Z"/>
          <w:rFonts w:ascii="Times New Roman" w:hAnsi="Times New Roman" w:cs="Times New Roman"/>
          <w:sz w:val="24"/>
          <w:szCs w:val="24"/>
        </w:rPr>
      </w:pPr>
      <w:ins w:id="142" w:author="Will" w:date="2013-10-06T17:49:00Z">
        <w:r>
          <w:rPr>
            <w:rFonts w:ascii="Times New Roman" w:hAnsi="Times New Roman" w:cs="Times New Roman"/>
            <w:sz w:val="24"/>
            <w:szCs w:val="24"/>
          </w:rPr>
          <w:t xml:space="preserve">All members will attend group meetings. </w:t>
        </w:r>
      </w:ins>
    </w:p>
    <w:p w:rsidR="00F57DD9" w:rsidRDefault="00F57DD9" w:rsidP="00F57DD9">
      <w:pPr>
        <w:pStyle w:val="ListParagraph"/>
        <w:numPr>
          <w:ilvl w:val="1"/>
          <w:numId w:val="9"/>
        </w:numPr>
        <w:rPr>
          <w:ins w:id="143" w:author="Will" w:date="2013-10-06T17:49:00Z"/>
          <w:rFonts w:ascii="Times New Roman" w:hAnsi="Times New Roman" w:cs="Times New Roman"/>
          <w:sz w:val="24"/>
          <w:szCs w:val="24"/>
        </w:rPr>
      </w:pPr>
      <w:ins w:id="144" w:author="Will" w:date="2013-10-06T17:49:00Z">
        <w:r>
          <w:rPr>
            <w:rFonts w:ascii="Times New Roman" w:hAnsi="Times New Roman" w:cs="Times New Roman"/>
            <w:sz w:val="24"/>
            <w:szCs w:val="24"/>
          </w:rPr>
          <w:t>Group meetings will be liquid. All meeting times will coordinate with group member schedules. See Section 3.1.</w:t>
        </w:r>
      </w:ins>
    </w:p>
    <w:p w:rsidR="00F57DD9" w:rsidRDefault="00F57DD9" w:rsidP="00F57DD9">
      <w:pPr>
        <w:pStyle w:val="ListParagraph"/>
        <w:ind w:left="792"/>
        <w:rPr>
          <w:ins w:id="145" w:author="Will" w:date="2013-10-06T17:49:00Z"/>
          <w:rFonts w:ascii="Times New Roman" w:hAnsi="Times New Roman" w:cs="Times New Roman"/>
          <w:sz w:val="24"/>
          <w:szCs w:val="24"/>
        </w:rPr>
      </w:pPr>
    </w:p>
    <w:p w:rsidR="00F57DD9" w:rsidRDefault="00F57DD9" w:rsidP="00F57DD9">
      <w:pPr>
        <w:pStyle w:val="ListParagraph"/>
        <w:numPr>
          <w:ilvl w:val="0"/>
          <w:numId w:val="9"/>
        </w:numPr>
        <w:rPr>
          <w:ins w:id="146" w:author="Will" w:date="2013-10-06T17:49:00Z"/>
          <w:rFonts w:ascii="Times New Roman" w:hAnsi="Times New Roman" w:cs="Times New Roman"/>
          <w:sz w:val="24"/>
          <w:szCs w:val="24"/>
        </w:rPr>
      </w:pPr>
      <w:ins w:id="147" w:author="Will" w:date="2013-10-06T17:49:00Z">
        <w:r>
          <w:rPr>
            <w:rFonts w:ascii="Times New Roman" w:hAnsi="Times New Roman" w:cs="Times New Roman"/>
            <w:sz w:val="24"/>
            <w:szCs w:val="24"/>
          </w:rPr>
          <w:t>Decision-Making</w:t>
        </w:r>
      </w:ins>
    </w:p>
    <w:p w:rsidR="00F57DD9" w:rsidRDefault="00F57DD9" w:rsidP="00F57DD9">
      <w:pPr>
        <w:pStyle w:val="ListParagraph"/>
        <w:numPr>
          <w:ilvl w:val="1"/>
          <w:numId w:val="9"/>
        </w:numPr>
        <w:rPr>
          <w:ins w:id="148" w:author="Will" w:date="2013-10-06T17:49:00Z"/>
          <w:rFonts w:ascii="Times New Roman" w:hAnsi="Times New Roman" w:cs="Times New Roman"/>
          <w:sz w:val="24"/>
          <w:szCs w:val="24"/>
        </w:rPr>
      </w:pPr>
      <w:ins w:id="149" w:author="Will" w:date="2013-10-06T17:49:00Z">
        <w:r>
          <w:rPr>
            <w:rFonts w:ascii="Times New Roman" w:hAnsi="Times New Roman" w:cs="Times New Roman"/>
            <w:sz w:val="24"/>
            <w:szCs w:val="24"/>
          </w:rPr>
          <w:t>Group decisions will be made by unanimous consensus.</w:t>
        </w:r>
      </w:ins>
    </w:p>
    <w:p w:rsidR="00F57DD9" w:rsidRDefault="00F57DD9" w:rsidP="00F57DD9">
      <w:pPr>
        <w:pStyle w:val="ListParagraph"/>
        <w:numPr>
          <w:ilvl w:val="1"/>
          <w:numId w:val="9"/>
        </w:numPr>
        <w:rPr>
          <w:ins w:id="150" w:author="Will" w:date="2013-10-06T17:49:00Z"/>
          <w:rFonts w:ascii="Times New Roman" w:hAnsi="Times New Roman" w:cs="Times New Roman"/>
          <w:sz w:val="24"/>
          <w:szCs w:val="24"/>
        </w:rPr>
      </w:pPr>
      <w:ins w:id="151" w:author="Will" w:date="2013-10-06T17:49:00Z">
        <w:r>
          <w:rPr>
            <w:rFonts w:ascii="Times New Roman" w:hAnsi="Times New Roman" w:cs="Times New Roman"/>
            <w:sz w:val="24"/>
            <w:szCs w:val="24"/>
          </w:rPr>
          <w:lastRenderedPageBreak/>
          <w:t>No action will be taken without full team forewarning, discussion, and consensus.</w:t>
        </w:r>
      </w:ins>
    </w:p>
    <w:p w:rsidR="00F57DD9" w:rsidRDefault="00F57DD9" w:rsidP="00F57DD9">
      <w:pPr>
        <w:pStyle w:val="ListParagraph"/>
        <w:numPr>
          <w:ilvl w:val="1"/>
          <w:numId w:val="9"/>
        </w:numPr>
        <w:rPr>
          <w:ins w:id="152" w:author="Will" w:date="2013-10-06T17:49:00Z"/>
          <w:rFonts w:ascii="Times New Roman" w:hAnsi="Times New Roman" w:cs="Times New Roman"/>
          <w:sz w:val="24"/>
          <w:szCs w:val="24"/>
        </w:rPr>
      </w:pPr>
      <w:ins w:id="153" w:author="Will" w:date="2013-10-06T17:49:00Z">
        <w:r>
          <w:rPr>
            <w:rFonts w:ascii="Times New Roman" w:hAnsi="Times New Roman" w:cs="Times New Roman"/>
            <w:sz w:val="24"/>
            <w:szCs w:val="24"/>
          </w:rPr>
          <w:t>Where conflict exists in the decisions of an action, Team Leader will arbitrate.</w:t>
        </w:r>
      </w:ins>
    </w:p>
    <w:p w:rsidR="00F57DD9" w:rsidRDefault="00F57DD9" w:rsidP="00F57DD9">
      <w:pPr>
        <w:pStyle w:val="ListParagraph"/>
        <w:ind w:left="792"/>
        <w:rPr>
          <w:ins w:id="154" w:author="Will" w:date="2013-10-06T17:49:00Z"/>
          <w:rFonts w:ascii="Times New Roman" w:hAnsi="Times New Roman" w:cs="Times New Roman"/>
          <w:sz w:val="24"/>
          <w:szCs w:val="24"/>
        </w:rPr>
      </w:pPr>
    </w:p>
    <w:p w:rsidR="00F57DD9" w:rsidRDefault="00F57DD9" w:rsidP="00F57DD9">
      <w:pPr>
        <w:pStyle w:val="ListParagraph"/>
        <w:numPr>
          <w:ilvl w:val="0"/>
          <w:numId w:val="9"/>
        </w:numPr>
        <w:rPr>
          <w:ins w:id="155" w:author="Will" w:date="2013-10-06T17:49:00Z"/>
          <w:rFonts w:ascii="Times New Roman" w:hAnsi="Times New Roman" w:cs="Times New Roman"/>
          <w:sz w:val="24"/>
          <w:szCs w:val="24"/>
        </w:rPr>
      </w:pPr>
      <w:ins w:id="156" w:author="Will" w:date="2013-10-06T17:49:00Z">
        <w:r>
          <w:rPr>
            <w:rFonts w:ascii="Times New Roman" w:hAnsi="Times New Roman" w:cs="Times New Roman"/>
            <w:sz w:val="24"/>
            <w:szCs w:val="24"/>
          </w:rPr>
          <w:t>Assignment Quality and Guidelines</w:t>
        </w:r>
      </w:ins>
    </w:p>
    <w:p w:rsidR="00F57DD9" w:rsidRDefault="00F57DD9" w:rsidP="00F57DD9">
      <w:pPr>
        <w:pStyle w:val="ListParagraph"/>
        <w:numPr>
          <w:ilvl w:val="1"/>
          <w:numId w:val="9"/>
        </w:numPr>
        <w:rPr>
          <w:ins w:id="157" w:author="Will" w:date="2013-10-06T17:49:00Z"/>
          <w:rFonts w:ascii="Times New Roman" w:hAnsi="Times New Roman" w:cs="Times New Roman"/>
          <w:sz w:val="24"/>
          <w:szCs w:val="24"/>
        </w:rPr>
      </w:pPr>
      <w:ins w:id="158" w:author="Will" w:date="2013-10-06T17:49:00Z">
        <w:r>
          <w:rPr>
            <w:rFonts w:ascii="Times New Roman" w:hAnsi="Times New Roman" w:cs="Times New Roman"/>
            <w:sz w:val="24"/>
            <w:szCs w:val="24"/>
          </w:rPr>
          <w:t>All minimum standards set out in course outline and term package will be met.</w:t>
        </w:r>
      </w:ins>
    </w:p>
    <w:p w:rsidR="00F57DD9" w:rsidRDefault="00F57DD9" w:rsidP="00F57DD9">
      <w:pPr>
        <w:pStyle w:val="ListParagraph"/>
        <w:numPr>
          <w:ilvl w:val="1"/>
          <w:numId w:val="9"/>
        </w:numPr>
        <w:rPr>
          <w:ins w:id="159" w:author="Will" w:date="2013-10-06T17:49:00Z"/>
          <w:rFonts w:ascii="Times New Roman" w:hAnsi="Times New Roman" w:cs="Times New Roman"/>
          <w:sz w:val="24"/>
          <w:szCs w:val="24"/>
        </w:rPr>
      </w:pPr>
      <w:ins w:id="160" w:author="Will" w:date="2013-10-06T17:49:00Z">
        <w:r>
          <w:rPr>
            <w:rFonts w:ascii="Times New Roman" w:hAnsi="Times New Roman" w:cs="Times New Roman"/>
            <w:sz w:val="24"/>
            <w:szCs w:val="24"/>
          </w:rPr>
          <w:t>Where there exists a group submission</w:t>
        </w:r>
      </w:ins>
    </w:p>
    <w:p w:rsidR="00F57DD9" w:rsidRDefault="00F57DD9" w:rsidP="00F57DD9">
      <w:pPr>
        <w:pStyle w:val="ListParagraph"/>
        <w:numPr>
          <w:ilvl w:val="2"/>
          <w:numId w:val="9"/>
        </w:numPr>
        <w:rPr>
          <w:ins w:id="161" w:author="Will" w:date="2013-10-06T17:49:00Z"/>
          <w:rFonts w:ascii="Times New Roman" w:hAnsi="Times New Roman" w:cs="Times New Roman"/>
          <w:sz w:val="24"/>
          <w:szCs w:val="24"/>
        </w:rPr>
      </w:pPr>
      <w:ins w:id="162" w:author="Will" w:date="2013-10-06T17:49:00Z">
        <w:r>
          <w:rPr>
            <w:rFonts w:ascii="Times New Roman" w:hAnsi="Times New Roman" w:cs="Times New Roman"/>
            <w:sz w:val="24"/>
            <w:szCs w:val="24"/>
          </w:rPr>
          <w:t>Individual member submissions will be collected by Team Leader to aggregated into one submission</w:t>
        </w:r>
      </w:ins>
    </w:p>
    <w:p w:rsidR="00F57DD9" w:rsidRDefault="00F57DD9" w:rsidP="00F57DD9">
      <w:pPr>
        <w:pStyle w:val="ListParagraph"/>
        <w:numPr>
          <w:ilvl w:val="2"/>
          <w:numId w:val="9"/>
        </w:numPr>
        <w:rPr>
          <w:ins w:id="163" w:author="Will" w:date="2013-10-06T17:49:00Z"/>
          <w:rFonts w:ascii="Times New Roman" w:hAnsi="Times New Roman" w:cs="Times New Roman"/>
          <w:sz w:val="24"/>
          <w:szCs w:val="24"/>
        </w:rPr>
      </w:pPr>
      <w:ins w:id="164" w:author="Will" w:date="2013-10-06T17:49:00Z">
        <w:r>
          <w:rPr>
            <w:rFonts w:ascii="Times New Roman" w:hAnsi="Times New Roman" w:cs="Times New Roman"/>
            <w:sz w:val="24"/>
            <w:szCs w:val="24"/>
          </w:rPr>
          <w:t>Team member submissions will be submitted to Team Leader at a reasonable date before the due date of the assignment. See Section 3.1.</w:t>
        </w:r>
      </w:ins>
    </w:p>
    <w:p w:rsidR="00F57DD9" w:rsidRDefault="00F57DD9" w:rsidP="00F57DD9">
      <w:pPr>
        <w:pStyle w:val="ListParagraph"/>
        <w:numPr>
          <w:ilvl w:val="2"/>
          <w:numId w:val="9"/>
        </w:numPr>
        <w:rPr>
          <w:ins w:id="165" w:author="Will" w:date="2013-10-06T17:49:00Z"/>
          <w:rFonts w:ascii="Times New Roman" w:hAnsi="Times New Roman" w:cs="Times New Roman"/>
          <w:sz w:val="24"/>
          <w:szCs w:val="24"/>
        </w:rPr>
      </w:pPr>
      <w:ins w:id="166" w:author="Will" w:date="2013-10-06T17:49:00Z">
        <w:r>
          <w:rPr>
            <w:rFonts w:ascii="Times New Roman" w:hAnsi="Times New Roman" w:cs="Times New Roman"/>
            <w:sz w:val="24"/>
            <w:szCs w:val="24"/>
          </w:rPr>
          <w:t>Member submissions will adhere to the minimum standards herein stated. See Section 4.1.</w:t>
        </w:r>
      </w:ins>
    </w:p>
    <w:p w:rsidR="00F57DD9" w:rsidRDefault="00F57DD9" w:rsidP="00F57DD9">
      <w:pPr>
        <w:pStyle w:val="ListParagraph"/>
        <w:numPr>
          <w:ilvl w:val="2"/>
          <w:numId w:val="9"/>
        </w:numPr>
        <w:rPr>
          <w:ins w:id="167" w:author="Will" w:date="2013-10-06T17:49:00Z"/>
          <w:rFonts w:ascii="Times New Roman" w:hAnsi="Times New Roman" w:cs="Times New Roman"/>
          <w:sz w:val="24"/>
          <w:szCs w:val="24"/>
        </w:rPr>
      </w:pPr>
      <w:ins w:id="168" w:author="Will" w:date="2013-10-06T17:49:00Z">
        <w:r>
          <w:rPr>
            <w:rFonts w:ascii="Times New Roman" w:hAnsi="Times New Roman" w:cs="Times New Roman"/>
            <w:sz w:val="24"/>
            <w:szCs w:val="24"/>
          </w:rPr>
          <w:t>Failure to submit component will result in consequences stated in Section 2.4.</w:t>
        </w:r>
      </w:ins>
    </w:p>
    <w:p w:rsidR="00F57DD9" w:rsidRDefault="00F57DD9" w:rsidP="00F57DD9">
      <w:pPr>
        <w:pStyle w:val="ListParagraph"/>
        <w:numPr>
          <w:ilvl w:val="1"/>
          <w:numId w:val="9"/>
        </w:numPr>
        <w:rPr>
          <w:ins w:id="169" w:author="Will" w:date="2013-10-06T17:49:00Z"/>
          <w:rFonts w:ascii="Times New Roman" w:hAnsi="Times New Roman" w:cs="Times New Roman"/>
          <w:sz w:val="24"/>
          <w:szCs w:val="24"/>
        </w:rPr>
      </w:pPr>
      <w:ins w:id="170" w:author="Will" w:date="2013-10-06T17:49:00Z">
        <w:r>
          <w:rPr>
            <w:rFonts w:ascii="Times New Roman" w:hAnsi="Times New Roman" w:cs="Times New Roman"/>
            <w:sz w:val="24"/>
            <w:szCs w:val="24"/>
          </w:rPr>
          <w:t>Research sources will be cited in IEEE format set out in the term package.</w:t>
        </w:r>
      </w:ins>
    </w:p>
    <w:p w:rsidR="00F57DD9" w:rsidRDefault="00F57DD9" w:rsidP="00F57DD9">
      <w:pPr>
        <w:rPr>
          <w:ins w:id="171" w:author="Will" w:date="2013-10-06T17:49:00Z"/>
          <w:rFonts w:ascii="Times New Roman" w:hAnsi="Times New Roman" w:cs="Times New Roman"/>
          <w:sz w:val="24"/>
          <w:szCs w:val="24"/>
        </w:rPr>
      </w:pPr>
    </w:p>
    <w:p w:rsidR="00F57DD9" w:rsidRDefault="00F57DD9" w:rsidP="00F57DD9">
      <w:pPr>
        <w:rPr>
          <w:ins w:id="172" w:author="Will" w:date="2013-10-06T17:49:00Z"/>
          <w:rFonts w:ascii="Times New Roman" w:hAnsi="Times New Roman" w:cs="Times New Roman"/>
          <w:sz w:val="24"/>
          <w:szCs w:val="24"/>
        </w:rPr>
      </w:pPr>
    </w:p>
    <w:p w:rsidR="00F57DD9" w:rsidRDefault="00F57DD9" w:rsidP="00F57DD9">
      <w:pPr>
        <w:rPr>
          <w:ins w:id="173" w:author="Will" w:date="2013-10-06T17:49:00Z"/>
          <w:rFonts w:ascii="Times New Roman" w:hAnsi="Times New Roman" w:cs="Times New Roman"/>
          <w:sz w:val="24"/>
          <w:szCs w:val="24"/>
        </w:rPr>
      </w:pPr>
      <w:ins w:id="174" w:author="Will" w:date="2013-10-06T17:49:00Z">
        <w:r>
          <w:rPr>
            <w:rFonts w:ascii="Times New Roman" w:hAnsi="Times New Roman" w:cs="Times New Roman"/>
            <w:sz w:val="24"/>
            <w:szCs w:val="24"/>
          </w:rPr>
          <w:t>If you accept the terms and agreements herein stated, sign underneath:</w:t>
        </w:r>
      </w:ins>
    </w:p>
    <w:p w:rsidR="00F57DD9" w:rsidRDefault="00F57DD9" w:rsidP="00F57DD9">
      <w:pPr>
        <w:rPr>
          <w:ins w:id="175" w:author="Will" w:date="2013-10-06T17:49:00Z"/>
          <w:rFonts w:ascii="Times New Roman" w:hAnsi="Times New Roman" w:cs="Times New Roman"/>
          <w:sz w:val="24"/>
          <w:szCs w:val="24"/>
        </w:rPr>
      </w:pPr>
    </w:p>
    <w:p w:rsidR="00F57DD9" w:rsidRDefault="00F57DD9" w:rsidP="00F57DD9">
      <w:pPr>
        <w:rPr>
          <w:ins w:id="176" w:author="Will" w:date="2013-10-06T17:49:00Z"/>
          <w:rFonts w:ascii="Times New Roman" w:hAnsi="Times New Roman" w:cs="Times New Roman"/>
          <w:sz w:val="24"/>
          <w:szCs w:val="24"/>
        </w:rPr>
      </w:pPr>
    </w:p>
    <w:p w:rsidR="00F57DD9" w:rsidRDefault="00F57DD9" w:rsidP="00F57DD9">
      <w:pPr>
        <w:rPr>
          <w:ins w:id="177" w:author="Will" w:date="2013-10-06T17:49:00Z"/>
          <w:rFonts w:ascii="Times New Roman" w:hAnsi="Times New Roman" w:cs="Times New Roman"/>
          <w:sz w:val="24"/>
          <w:szCs w:val="24"/>
        </w:rPr>
      </w:pPr>
    </w:p>
    <w:p w:rsidR="00F57DD9" w:rsidRPr="00F73DD5" w:rsidRDefault="00F57DD9" w:rsidP="00F57DD9">
      <w:pPr>
        <w:tabs>
          <w:tab w:val="center" w:pos="4680"/>
          <w:tab w:val="right" w:pos="9360"/>
        </w:tabs>
        <w:rPr>
          <w:ins w:id="178" w:author="Will" w:date="2013-10-06T17:49:00Z"/>
          <w:rFonts w:ascii="Times New Roman" w:hAnsi="Times New Roman" w:cs="Times New Roman"/>
          <w:sz w:val="24"/>
          <w:szCs w:val="24"/>
        </w:rPr>
      </w:pPr>
      <w:ins w:id="179" w:author="Will" w:date="2013-10-06T17:49:00Z">
        <w:r>
          <w:rPr>
            <w:rFonts w:ascii="Times New Roman" w:hAnsi="Times New Roman" w:cs="Times New Roman"/>
            <w:sz w:val="24"/>
            <w:szCs w:val="24"/>
          </w:rPr>
          <w:t xml:space="preserve">Name </w:t>
        </w:r>
        <w:r>
          <w:rPr>
            <w:rFonts w:ascii="Times New Roman" w:hAnsi="Times New Roman" w:cs="Times New Roman"/>
            <w:sz w:val="24"/>
            <w:szCs w:val="24"/>
          </w:rPr>
          <w:tab/>
          <w:t>Signed</w:t>
        </w:r>
        <w:r>
          <w:rPr>
            <w:rFonts w:ascii="Times New Roman" w:hAnsi="Times New Roman" w:cs="Times New Roman"/>
            <w:sz w:val="24"/>
            <w:szCs w:val="24"/>
          </w:rPr>
          <w:tab/>
          <w:t>Date</w:t>
        </w:r>
      </w:ins>
    </w:p>
    <w:p w:rsidR="00F57DD9" w:rsidRDefault="00F57DD9" w:rsidP="0002515F">
      <w:pPr>
        <w:pStyle w:val="ListParagraph"/>
        <w:tabs>
          <w:tab w:val="left" w:pos="4185"/>
        </w:tabs>
        <w:ind w:left="360"/>
        <w:jc w:val="center"/>
        <w:rPr>
          <w:ins w:id="180"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1"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2"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3"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4"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5"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6"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7"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8"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89"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90"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91"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92"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93"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94"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95" w:author="Will" w:date="2013-10-06T17:48:00Z"/>
          <w:rFonts w:ascii="Times New Roman" w:hAnsi="Times New Roman" w:cs="Times New Roman"/>
          <w:sz w:val="32"/>
          <w:szCs w:val="32"/>
        </w:rPr>
      </w:pPr>
    </w:p>
    <w:p w:rsidR="00F57DD9" w:rsidRDefault="00F57DD9" w:rsidP="0002515F">
      <w:pPr>
        <w:pStyle w:val="ListParagraph"/>
        <w:tabs>
          <w:tab w:val="left" w:pos="4185"/>
        </w:tabs>
        <w:ind w:left="360"/>
        <w:jc w:val="center"/>
        <w:rPr>
          <w:ins w:id="196" w:author="Will" w:date="2013-10-06T17:48:00Z"/>
          <w:rFonts w:ascii="Times New Roman" w:hAnsi="Times New Roman" w:cs="Times New Roman"/>
          <w:sz w:val="32"/>
          <w:szCs w:val="32"/>
        </w:rPr>
      </w:pPr>
    </w:p>
    <w:p w:rsidR="0002515F" w:rsidRPr="0002515F" w:rsidRDefault="0002515F" w:rsidP="0002515F">
      <w:pPr>
        <w:pStyle w:val="ListParagraph"/>
        <w:tabs>
          <w:tab w:val="left" w:pos="4185"/>
        </w:tabs>
        <w:ind w:left="360"/>
        <w:jc w:val="center"/>
        <w:rPr>
          <w:rFonts w:ascii="Times New Roman" w:hAnsi="Times New Roman" w:cs="Times New Roman"/>
          <w:sz w:val="32"/>
          <w:szCs w:val="32"/>
        </w:rPr>
      </w:pPr>
      <w:r>
        <w:rPr>
          <w:rFonts w:ascii="Times New Roman" w:hAnsi="Times New Roman" w:cs="Times New Roman"/>
          <w:sz w:val="32"/>
          <w:szCs w:val="32"/>
        </w:rPr>
        <w:t>Project Proposal</w:t>
      </w:r>
    </w:p>
    <w:p w:rsidR="0002515F" w:rsidRDefault="0002515F" w:rsidP="0002515F">
      <w:pPr>
        <w:pStyle w:val="ListParagraph"/>
        <w:ind w:left="360"/>
        <w:jc w:val="center"/>
        <w:rPr>
          <w:rFonts w:ascii="Times New Roman" w:hAnsi="Times New Roman" w:cs="Times New Roman"/>
          <w:sz w:val="24"/>
          <w:szCs w:val="24"/>
        </w:rPr>
      </w:pPr>
      <w:del w:id="197" w:author="Will" w:date="2013-10-06T17:50:00Z">
        <w:r w:rsidDel="00F57DD9">
          <w:rPr>
            <w:rFonts w:ascii="Times New Roman" w:hAnsi="Times New Roman" w:cs="Times New Roman"/>
            <w:sz w:val="24"/>
            <w:szCs w:val="24"/>
          </w:rPr>
          <w:delText>Draft #1</w:delText>
        </w:r>
      </w:del>
      <w:ins w:id="198" w:author="Will" w:date="2013-10-06T17:50:00Z">
        <w:r w:rsidR="00F57DD9">
          <w:rPr>
            <w:rFonts w:ascii="Times New Roman" w:hAnsi="Times New Roman" w:cs="Times New Roman"/>
            <w:sz w:val="24"/>
            <w:szCs w:val="24"/>
          </w:rPr>
          <w:t xml:space="preserve"> Final Draft</w:t>
        </w:r>
      </w:ins>
    </w:p>
    <w:p w:rsidR="0002515F" w:rsidRDefault="0002515F" w:rsidP="0002515F">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t>CCDP 2100 I</w:t>
      </w:r>
    </w:p>
    <w:p w:rsidR="0002515F" w:rsidRDefault="0002515F">
      <w:pPr>
        <w:pStyle w:val="ListParagraph"/>
        <w:ind w:left="360"/>
        <w:rPr>
          <w:rFonts w:ascii="Times New Roman" w:hAnsi="Times New Roman" w:cs="Times New Roman"/>
          <w:sz w:val="24"/>
          <w:szCs w:val="24"/>
        </w:rPr>
      </w:pPr>
    </w:p>
    <w:p w:rsidR="0002515F" w:rsidRPr="0002515F" w:rsidRDefault="0002515F" w:rsidP="0002515F"/>
    <w:p w:rsidR="0002515F" w:rsidRPr="0002515F" w:rsidRDefault="0002515F" w:rsidP="0002515F"/>
    <w:p w:rsidR="0002515F" w:rsidRPr="0002515F" w:rsidRDefault="0002515F" w:rsidP="0002515F"/>
    <w:p w:rsidR="0002515F" w:rsidRPr="0002515F" w:rsidRDefault="0002515F" w:rsidP="0002515F"/>
    <w:p w:rsidR="0002515F" w:rsidRPr="0002515F" w:rsidRDefault="0002515F" w:rsidP="0002515F"/>
    <w:p w:rsidR="0002515F" w:rsidRPr="0002515F" w:rsidRDefault="0002515F" w:rsidP="0002515F"/>
    <w:p w:rsidR="0002515F" w:rsidRP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Default="0002515F" w:rsidP="0002515F">
      <w:pPr>
        <w:rPr>
          <w:rFonts w:ascii="Times New Roman" w:hAnsi="Times New Roman" w:cs="Times New Roman"/>
          <w:sz w:val="24"/>
          <w:szCs w:val="24"/>
        </w:rPr>
      </w:pPr>
    </w:p>
    <w:p w:rsidR="0002515F" w:rsidRPr="0002515F" w:rsidRDefault="0002515F" w:rsidP="0002515F">
      <w:pPr>
        <w:rPr>
          <w:rFonts w:ascii="Times New Roman" w:hAnsi="Times New Roman" w:cs="Times New Roman"/>
          <w:sz w:val="24"/>
          <w:szCs w:val="24"/>
        </w:rPr>
      </w:pPr>
    </w:p>
    <w:p w:rsidR="0002515F" w:rsidRDefault="0002515F" w:rsidP="0002515F">
      <w:pPr>
        <w:jc w:val="right"/>
        <w:rPr>
          <w:rFonts w:ascii="Times New Roman" w:hAnsi="Times New Roman" w:cs="Times New Roman"/>
          <w:sz w:val="24"/>
          <w:szCs w:val="24"/>
        </w:rPr>
      </w:pPr>
      <w:r w:rsidRPr="0002515F">
        <w:rPr>
          <w:rFonts w:ascii="Times New Roman" w:hAnsi="Times New Roman" w:cs="Times New Roman"/>
          <w:sz w:val="24"/>
          <w:szCs w:val="24"/>
        </w:rPr>
        <w:t xml:space="preserve">Will </w:t>
      </w:r>
      <w:r>
        <w:rPr>
          <w:rFonts w:ascii="Times New Roman" w:hAnsi="Times New Roman" w:cs="Times New Roman"/>
          <w:sz w:val="24"/>
          <w:szCs w:val="24"/>
        </w:rPr>
        <w:t>Rose</w:t>
      </w:r>
    </w:p>
    <w:p w:rsidR="0002515F" w:rsidRDefault="0002515F" w:rsidP="0002515F">
      <w:pPr>
        <w:jc w:val="right"/>
        <w:rPr>
          <w:rFonts w:ascii="Times New Roman" w:hAnsi="Times New Roman" w:cs="Times New Roman"/>
          <w:sz w:val="24"/>
          <w:szCs w:val="24"/>
        </w:rPr>
      </w:pPr>
      <w:r>
        <w:rPr>
          <w:rFonts w:ascii="Times New Roman" w:hAnsi="Times New Roman" w:cs="Times New Roman"/>
          <w:sz w:val="24"/>
          <w:szCs w:val="24"/>
        </w:rPr>
        <w:t>100800974</w:t>
      </w:r>
    </w:p>
    <w:p w:rsidR="0002515F" w:rsidRDefault="0002515F" w:rsidP="0002515F">
      <w:pPr>
        <w:jc w:val="right"/>
        <w:rPr>
          <w:rFonts w:ascii="Times New Roman" w:hAnsi="Times New Roman" w:cs="Times New Roman"/>
          <w:sz w:val="24"/>
          <w:szCs w:val="24"/>
        </w:rPr>
      </w:pPr>
      <w:r>
        <w:rPr>
          <w:rFonts w:ascii="Times New Roman" w:hAnsi="Times New Roman" w:cs="Times New Roman"/>
          <w:sz w:val="24"/>
          <w:szCs w:val="24"/>
        </w:rPr>
        <w:t>Ms. Janet Hempstead</w:t>
      </w:r>
    </w:p>
    <w:p w:rsidR="0002515F" w:rsidRPr="0002515F" w:rsidRDefault="0002515F" w:rsidP="0002515F">
      <w:pPr>
        <w:jc w:val="right"/>
        <w:rPr>
          <w:rFonts w:ascii="Times New Roman" w:hAnsi="Times New Roman" w:cs="Times New Roman"/>
          <w:sz w:val="24"/>
          <w:szCs w:val="24"/>
        </w:rPr>
      </w:pPr>
      <w:del w:id="199" w:author="Will" w:date="2013-10-06T17:51:00Z">
        <w:r w:rsidDel="00F57DD9">
          <w:rPr>
            <w:rFonts w:ascii="Times New Roman" w:hAnsi="Times New Roman" w:cs="Times New Roman"/>
            <w:sz w:val="24"/>
            <w:szCs w:val="24"/>
          </w:rPr>
          <w:delText>September 30</w:delText>
        </w:r>
      </w:del>
      <w:ins w:id="200" w:author="Will" w:date="2013-10-06T17:51:00Z">
        <w:r w:rsidR="00F57DD9">
          <w:rPr>
            <w:rFonts w:ascii="Times New Roman" w:hAnsi="Times New Roman" w:cs="Times New Roman"/>
            <w:sz w:val="24"/>
            <w:szCs w:val="24"/>
          </w:rPr>
          <w:t>October 7</w:t>
        </w:r>
      </w:ins>
      <w:r>
        <w:rPr>
          <w:rFonts w:ascii="Times New Roman" w:hAnsi="Times New Roman" w:cs="Times New Roman"/>
          <w:sz w:val="24"/>
          <w:szCs w:val="24"/>
        </w:rPr>
        <w:t>, 2013</w:t>
      </w:r>
    </w:p>
    <w:sectPr w:rsidR="0002515F" w:rsidRPr="0002515F" w:rsidSect="000574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292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067E1B"/>
    <w:multiLevelType w:val="hybridMultilevel"/>
    <w:tmpl w:val="6506FA06"/>
    <w:lvl w:ilvl="0" w:tplc="10090017">
      <w:start w:val="1"/>
      <w:numFmt w:val="lowerLetter"/>
      <w:lvlText w:val="%1)"/>
      <w:lvlJc w:val="left"/>
      <w:pPr>
        <w:ind w:left="1512" w:hanging="360"/>
      </w:pPr>
    </w:lvl>
    <w:lvl w:ilvl="1" w:tplc="10090019" w:tentative="1">
      <w:start w:val="1"/>
      <w:numFmt w:val="lowerLetter"/>
      <w:lvlText w:val="%2."/>
      <w:lvlJc w:val="left"/>
      <w:pPr>
        <w:ind w:left="2232" w:hanging="360"/>
      </w:pPr>
    </w:lvl>
    <w:lvl w:ilvl="2" w:tplc="1009001B" w:tentative="1">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abstractNum w:abstractNumId="2">
    <w:nsid w:val="3CFC4E06"/>
    <w:multiLevelType w:val="hybridMultilevel"/>
    <w:tmpl w:val="2902974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42E04F6B"/>
    <w:multiLevelType w:val="hybridMultilevel"/>
    <w:tmpl w:val="26948292"/>
    <w:lvl w:ilvl="0" w:tplc="10090017">
      <w:start w:val="1"/>
      <w:numFmt w:val="lowerLetter"/>
      <w:lvlText w:val="%1)"/>
      <w:lvlJc w:val="left"/>
      <w:pPr>
        <w:ind w:left="1512" w:hanging="360"/>
      </w:pPr>
    </w:lvl>
    <w:lvl w:ilvl="1" w:tplc="10090019" w:tentative="1">
      <w:start w:val="1"/>
      <w:numFmt w:val="lowerLetter"/>
      <w:lvlText w:val="%2."/>
      <w:lvlJc w:val="left"/>
      <w:pPr>
        <w:ind w:left="2232" w:hanging="360"/>
      </w:pPr>
    </w:lvl>
    <w:lvl w:ilvl="2" w:tplc="1009001B" w:tentative="1">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abstractNum w:abstractNumId="4">
    <w:nsid w:val="4FF1245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43096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C7121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892E8C"/>
    <w:multiLevelType w:val="hybridMultilevel"/>
    <w:tmpl w:val="EECC8A22"/>
    <w:lvl w:ilvl="0" w:tplc="30381A3C">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86F392C"/>
    <w:multiLevelType w:val="hybridMultilevel"/>
    <w:tmpl w:val="B1EEA38C"/>
    <w:lvl w:ilvl="0" w:tplc="E7649640">
      <w:start w:val="3"/>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77C3191"/>
    <w:multiLevelType w:val="multilevel"/>
    <w:tmpl w:val="1009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0">
    <w:nsid w:val="7D225F29"/>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FDC00DA"/>
    <w:multiLevelType w:val="hybridMultilevel"/>
    <w:tmpl w:val="9A727C72"/>
    <w:lvl w:ilvl="0" w:tplc="10090017">
      <w:start w:val="1"/>
      <w:numFmt w:val="lowerLetter"/>
      <w:lvlText w:val="%1)"/>
      <w:lvlJc w:val="left"/>
      <w:pPr>
        <w:ind w:left="1512" w:hanging="360"/>
      </w:pPr>
    </w:lvl>
    <w:lvl w:ilvl="1" w:tplc="10090019" w:tentative="1">
      <w:start w:val="1"/>
      <w:numFmt w:val="lowerLetter"/>
      <w:lvlText w:val="%2."/>
      <w:lvlJc w:val="left"/>
      <w:pPr>
        <w:ind w:left="2232" w:hanging="360"/>
      </w:pPr>
    </w:lvl>
    <w:lvl w:ilvl="2" w:tplc="1009001B" w:tentative="1">
      <w:start w:val="1"/>
      <w:numFmt w:val="lowerRoman"/>
      <w:lvlText w:val="%3."/>
      <w:lvlJc w:val="right"/>
      <w:pPr>
        <w:ind w:left="2952" w:hanging="180"/>
      </w:pPr>
    </w:lvl>
    <w:lvl w:ilvl="3" w:tplc="1009000F" w:tentative="1">
      <w:start w:val="1"/>
      <w:numFmt w:val="decimal"/>
      <w:lvlText w:val="%4."/>
      <w:lvlJc w:val="left"/>
      <w:pPr>
        <w:ind w:left="3672" w:hanging="360"/>
      </w:pPr>
    </w:lvl>
    <w:lvl w:ilvl="4" w:tplc="10090019" w:tentative="1">
      <w:start w:val="1"/>
      <w:numFmt w:val="lowerLetter"/>
      <w:lvlText w:val="%5."/>
      <w:lvlJc w:val="left"/>
      <w:pPr>
        <w:ind w:left="4392" w:hanging="360"/>
      </w:pPr>
    </w:lvl>
    <w:lvl w:ilvl="5" w:tplc="1009001B" w:tentative="1">
      <w:start w:val="1"/>
      <w:numFmt w:val="lowerRoman"/>
      <w:lvlText w:val="%6."/>
      <w:lvlJc w:val="right"/>
      <w:pPr>
        <w:ind w:left="5112" w:hanging="180"/>
      </w:pPr>
    </w:lvl>
    <w:lvl w:ilvl="6" w:tplc="1009000F" w:tentative="1">
      <w:start w:val="1"/>
      <w:numFmt w:val="decimal"/>
      <w:lvlText w:val="%7."/>
      <w:lvlJc w:val="left"/>
      <w:pPr>
        <w:ind w:left="5832" w:hanging="360"/>
      </w:pPr>
    </w:lvl>
    <w:lvl w:ilvl="7" w:tplc="10090019" w:tentative="1">
      <w:start w:val="1"/>
      <w:numFmt w:val="lowerLetter"/>
      <w:lvlText w:val="%8."/>
      <w:lvlJc w:val="left"/>
      <w:pPr>
        <w:ind w:left="6552" w:hanging="360"/>
      </w:pPr>
    </w:lvl>
    <w:lvl w:ilvl="8" w:tplc="1009001B" w:tentative="1">
      <w:start w:val="1"/>
      <w:numFmt w:val="lowerRoman"/>
      <w:lvlText w:val="%9."/>
      <w:lvlJc w:val="right"/>
      <w:pPr>
        <w:ind w:left="7272" w:hanging="180"/>
      </w:pPr>
    </w:lvl>
  </w:abstractNum>
  <w:num w:numId="1">
    <w:abstractNumId w:val="5"/>
  </w:num>
  <w:num w:numId="2">
    <w:abstractNumId w:val="9"/>
  </w:num>
  <w:num w:numId="3">
    <w:abstractNumId w:val="10"/>
  </w:num>
  <w:num w:numId="4">
    <w:abstractNumId w:val="6"/>
  </w:num>
  <w:num w:numId="5">
    <w:abstractNumId w:val="0"/>
  </w:num>
  <w:num w:numId="6">
    <w:abstractNumId w:val="2"/>
  </w:num>
  <w:num w:numId="7">
    <w:abstractNumId w:val="8"/>
  </w:num>
  <w:num w:numId="8">
    <w:abstractNumId w:val="7"/>
  </w:num>
  <w:num w:numId="9">
    <w:abstractNumId w:val="4"/>
  </w:num>
  <w:num w:numId="10">
    <w:abstractNumId w:val="11"/>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efaultTabStop w:val="720"/>
  <w:characterSpacingControl w:val="doNotCompress"/>
  <w:compat/>
  <w:rsids>
    <w:rsidRoot w:val="00743B9E"/>
    <w:rsid w:val="0002515F"/>
    <w:rsid w:val="00057494"/>
    <w:rsid w:val="00065919"/>
    <w:rsid w:val="0007118D"/>
    <w:rsid w:val="00184DD2"/>
    <w:rsid w:val="002C2775"/>
    <w:rsid w:val="002C77A3"/>
    <w:rsid w:val="0030510E"/>
    <w:rsid w:val="00334961"/>
    <w:rsid w:val="00380F4D"/>
    <w:rsid w:val="003A1EB4"/>
    <w:rsid w:val="004134AE"/>
    <w:rsid w:val="004347B4"/>
    <w:rsid w:val="0045183E"/>
    <w:rsid w:val="004F020A"/>
    <w:rsid w:val="004F4D77"/>
    <w:rsid w:val="00555446"/>
    <w:rsid w:val="005876B8"/>
    <w:rsid w:val="00597BF1"/>
    <w:rsid w:val="005D3D98"/>
    <w:rsid w:val="005D7364"/>
    <w:rsid w:val="00743B9E"/>
    <w:rsid w:val="00770553"/>
    <w:rsid w:val="007C3A8E"/>
    <w:rsid w:val="007F6985"/>
    <w:rsid w:val="008313D4"/>
    <w:rsid w:val="00853CF1"/>
    <w:rsid w:val="00854848"/>
    <w:rsid w:val="00900F00"/>
    <w:rsid w:val="00906C4E"/>
    <w:rsid w:val="00934FAA"/>
    <w:rsid w:val="009362FC"/>
    <w:rsid w:val="009C57C7"/>
    <w:rsid w:val="009F2322"/>
    <w:rsid w:val="00A760A5"/>
    <w:rsid w:val="00AC302C"/>
    <w:rsid w:val="00B6733D"/>
    <w:rsid w:val="00B84C1A"/>
    <w:rsid w:val="00BD640E"/>
    <w:rsid w:val="00BF06E7"/>
    <w:rsid w:val="00C44D01"/>
    <w:rsid w:val="00D97A08"/>
    <w:rsid w:val="00DF018F"/>
    <w:rsid w:val="00E5746F"/>
    <w:rsid w:val="00EB5F47"/>
    <w:rsid w:val="00ED2E0F"/>
    <w:rsid w:val="00EF087B"/>
    <w:rsid w:val="00F217DC"/>
    <w:rsid w:val="00F53422"/>
    <w:rsid w:val="00F57DD9"/>
    <w:rsid w:val="00FC4FE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494"/>
  </w:style>
  <w:style w:type="paragraph" w:styleId="Heading1">
    <w:name w:val="heading 1"/>
    <w:basedOn w:val="Normal"/>
    <w:next w:val="Normal"/>
    <w:link w:val="Heading1Char"/>
    <w:uiPriority w:val="9"/>
    <w:qFormat/>
    <w:rsid w:val="000251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B9E"/>
    <w:pPr>
      <w:ind w:left="720"/>
      <w:contextualSpacing/>
    </w:pPr>
  </w:style>
  <w:style w:type="paragraph" w:styleId="BalloonText">
    <w:name w:val="Balloon Text"/>
    <w:basedOn w:val="Normal"/>
    <w:link w:val="BalloonTextChar"/>
    <w:uiPriority w:val="99"/>
    <w:semiHidden/>
    <w:unhideWhenUsed/>
    <w:rsid w:val="00F53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422"/>
    <w:rPr>
      <w:rFonts w:ascii="Tahoma" w:hAnsi="Tahoma" w:cs="Tahoma"/>
      <w:sz w:val="16"/>
      <w:szCs w:val="16"/>
    </w:rPr>
  </w:style>
  <w:style w:type="paragraph" w:styleId="Caption">
    <w:name w:val="caption"/>
    <w:basedOn w:val="Normal"/>
    <w:next w:val="Normal"/>
    <w:uiPriority w:val="35"/>
    <w:unhideWhenUsed/>
    <w:qFormat/>
    <w:rsid w:val="00F53422"/>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7F69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F6985"/>
    <w:rPr>
      <w:rFonts w:ascii="Tahoma" w:hAnsi="Tahoma" w:cs="Tahoma"/>
      <w:sz w:val="16"/>
      <w:szCs w:val="16"/>
    </w:rPr>
  </w:style>
  <w:style w:type="character" w:styleId="Hyperlink">
    <w:name w:val="Hyperlink"/>
    <w:basedOn w:val="DefaultParagraphFont"/>
    <w:uiPriority w:val="99"/>
    <w:unhideWhenUsed/>
    <w:rsid w:val="00906C4E"/>
    <w:rPr>
      <w:color w:val="0000FF" w:themeColor="hyperlink"/>
      <w:u w:val="single"/>
    </w:rPr>
  </w:style>
  <w:style w:type="character" w:customStyle="1" w:styleId="Heading1Char">
    <w:name w:val="Heading 1 Char"/>
    <w:basedOn w:val="DefaultParagraphFont"/>
    <w:link w:val="Heading1"/>
    <w:uiPriority w:val="9"/>
    <w:rsid w:val="0002515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2515F"/>
    <w:pPr>
      <w:outlineLvl w:val="9"/>
    </w:pPr>
    <w:rPr>
      <w:lang w:val="en-US"/>
    </w:rPr>
  </w:style>
  <w:style w:type="character" w:customStyle="1" w:styleId="style462">
    <w:name w:val="style462"/>
    <w:basedOn w:val="DefaultParagraphFont"/>
    <w:rsid w:val="009F2322"/>
  </w:style>
  <w:style w:type="table" w:styleId="TableGrid">
    <w:name w:val="Table Grid"/>
    <w:basedOn w:val="TableNormal"/>
    <w:uiPriority w:val="59"/>
    <w:rsid w:val="00F57DD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illrose@cmai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5B95B1F0-01DD-465E-9C1F-67BD3460E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9</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30</cp:revision>
  <dcterms:created xsi:type="dcterms:W3CDTF">2013-09-25T14:33:00Z</dcterms:created>
  <dcterms:modified xsi:type="dcterms:W3CDTF">2013-10-06T21:52:00Z</dcterms:modified>
</cp:coreProperties>
</file>